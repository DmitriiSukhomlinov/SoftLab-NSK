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FC6" w:rsidRPr="00253BE0" w:rsidRDefault="001B534D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 w:rsidRPr="00253BE0"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901FC6" w:rsidRPr="00253BE0" w:rsidRDefault="001B534D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</w:rPr>
      </w:pPr>
      <w:r w:rsidRPr="00253BE0">
        <w:rPr>
          <w:rFonts w:ascii="Times New Roman" w:eastAsia="Times New Roman" w:hAnsi="Times New Roman" w:cs="Times New Roman"/>
          <w:smallCaps/>
        </w:rPr>
        <w:t>ФЕДЕРАЛЬНОЕ ГОСУДАРСТВЕННОЕ АВТОНОМНОЕ ОБРАЗОВАТЕЛЬНОЕ УЧРЕЖДЕНИЕ ВЫСШЕГО ОБРАЗОВАНИЯ</w:t>
      </w:r>
    </w:p>
    <w:p w:rsidR="00901FC6" w:rsidRPr="00253BE0" w:rsidRDefault="001B534D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</w:rPr>
      </w:pPr>
      <w:r w:rsidRPr="00253BE0">
        <w:rPr>
          <w:rFonts w:ascii="Times New Roman" w:eastAsia="Times New Roman" w:hAnsi="Times New Roman" w:cs="Times New Roman"/>
          <w:smallCaps/>
        </w:rPr>
        <w:t xml:space="preserve"> «НОВОСИБИРСКИЙ НАЦИОНАЛЬНЫЙ ИССЛЕДОВАТЕЛЬСКИЙ ГОСУДАРСТВЕННЫЙ УНИВЕРСИТЕТ»</w:t>
      </w:r>
    </w:p>
    <w:p w:rsidR="00901FC6" w:rsidRPr="00253BE0" w:rsidRDefault="001B534D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</w:rPr>
      </w:pPr>
      <w:r w:rsidRPr="00253BE0">
        <w:rPr>
          <w:rFonts w:ascii="Times New Roman" w:eastAsia="Times New Roman" w:hAnsi="Times New Roman" w:cs="Times New Roman"/>
          <w:smallCaps/>
        </w:rPr>
        <w:t>(НОВОСИБИРСКИЙ ГОСУДАРСТВЕННЫЙ УНИВЕРСИТЕТ, НГУ)</w:t>
      </w:r>
    </w:p>
    <w:p w:rsidR="00901FC6" w:rsidRPr="00253BE0" w:rsidRDefault="00901FC6">
      <w:pPr>
        <w:rPr>
          <w:rFonts w:ascii="Times New Roman" w:eastAsia="Times New Roman" w:hAnsi="Times New Roman" w:cs="Times New Roman"/>
        </w:rPr>
      </w:pPr>
    </w:p>
    <w:p w:rsidR="00901FC6" w:rsidRPr="00253BE0" w:rsidRDefault="001B534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  <w:t xml:space="preserve">Механико-математический </w:t>
      </w:r>
    </w:p>
    <w:p w:rsidR="00901FC6" w:rsidRPr="00253BE0" w:rsidRDefault="001B534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  <w:t>Программирования</w:t>
      </w:r>
    </w:p>
    <w:p w:rsidR="00901FC6" w:rsidRPr="00253BE0" w:rsidRDefault="00901FC6">
      <w:pPr>
        <w:numPr>
          <w:ilvl w:val="0"/>
          <w:numId w:val="2"/>
        </w:numPr>
        <w:spacing w:after="0"/>
        <w:ind w:left="431" w:hanging="431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901FC6" w:rsidRPr="00253BE0" w:rsidRDefault="001B534D">
      <w:pPr>
        <w:numPr>
          <w:ilvl w:val="0"/>
          <w:numId w:val="2"/>
        </w:numPr>
        <w:spacing w:after="0"/>
        <w:ind w:left="431" w:hanging="431"/>
        <w:rPr>
          <w:rFonts w:ascii="Times New Roman" w:eastAsia="Times New Roman" w:hAnsi="Times New Roman" w:cs="Times New Roman"/>
          <w:smallCaps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mallCaps/>
          <w:sz w:val="28"/>
          <w:szCs w:val="28"/>
        </w:rPr>
        <w:t>Н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>аправление подготовки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  <w:t>Математика и компьютерные науки</w:t>
      </w:r>
    </w:p>
    <w:p w:rsidR="00901FC6" w:rsidRPr="00253BE0" w:rsidRDefault="00901FC6">
      <w:pPr>
        <w:rPr>
          <w:rFonts w:ascii="Times New Roman" w:eastAsia="Times New Roman" w:hAnsi="Times New Roman" w:cs="Times New Roman"/>
          <w:smallCaps/>
          <w:sz w:val="24"/>
          <w:szCs w:val="24"/>
          <w:highlight w:val="yellow"/>
        </w:rPr>
      </w:pPr>
    </w:p>
    <w:p w:rsidR="00901FC6" w:rsidRPr="00253BE0" w:rsidRDefault="00901FC6">
      <w:pPr>
        <w:rPr>
          <w:rFonts w:ascii="Times New Roman" w:eastAsia="Times New Roman" w:hAnsi="Times New Roman" w:cs="Times New Roman"/>
          <w:smallCaps/>
          <w:sz w:val="24"/>
          <w:szCs w:val="24"/>
          <w:highlight w:val="yellow"/>
        </w:rPr>
      </w:pPr>
    </w:p>
    <w:p w:rsidR="00901FC6" w:rsidRPr="00253BE0" w:rsidRDefault="001B534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b/>
          <w:sz w:val="28"/>
          <w:szCs w:val="28"/>
        </w:rPr>
        <w:t>ВЫПУСКНАЯ КВАЛИФИКАЦИОННАЯ РАБОТА БАКАЛАВРА</w:t>
      </w:r>
    </w:p>
    <w:p w:rsidR="00901FC6" w:rsidRPr="00253BE0" w:rsidRDefault="00901F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RDefault="001B534D">
      <w:pPr>
        <w:pBdr>
          <w:bottom w:val="single" w:sz="4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proofErr w:type="spellStart"/>
      <w:r w:rsidRPr="00253BE0">
        <w:rPr>
          <w:rFonts w:ascii="Times New Roman" w:eastAsia="Times New Roman" w:hAnsi="Times New Roman" w:cs="Times New Roman"/>
          <w:sz w:val="28"/>
          <w:szCs w:val="28"/>
        </w:rPr>
        <w:t>Сухомлинов</w:t>
      </w:r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Дмитрий Игоревич</w:t>
      </w:r>
    </w:p>
    <w:p w:rsidR="00901FC6" w:rsidRPr="00253BE0" w:rsidRDefault="001B534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253B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(Фамилия, Имя, Отчество автора)</w:t>
      </w:r>
    </w:p>
    <w:p w:rsidR="00901FC6" w:rsidRPr="00253BE0" w:rsidRDefault="00901F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RDefault="001B534D">
      <w:pPr>
        <w:ind w:left="1843" w:hanging="1843"/>
        <w:rPr>
          <w:rFonts w:ascii="Times New Roman" w:hAnsi="Times New Roman" w:cs="Times New Roman"/>
          <w:b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Тема работы: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  <w:t xml:space="preserve">Разработка библиотеки поиска по фотографии в базе данных видеоматериалов </w:t>
      </w:r>
    </w:p>
    <w:p w:rsidR="00901FC6" w:rsidRPr="00253BE0" w:rsidRDefault="00901FC6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RDefault="00901FC6">
      <w:pPr>
        <w:spacing w:after="120"/>
        <w:jc w:val="both"/>
        <w:rPr>
          <w:rFonts w:ascii="Times New Roman" w:eastAsia="Times New Roman" w:hAnsi="Times New Roman" w:cs="Times New Roman"/>
        </w:rPr>
      </w:pPr>
    </w:p>
    <w:p w:rsidR="00901FC6" w:rsidRPr="00253BE0" w:rsidRDefault="00901FC6">
      <w:pPr>
        <w:spacing w:after="120"/>
        <w:jc w:val="both"/>
        <w:rPr>
          <w:rFonts w:ascii="Times New Roman" w:eastAsia="Times New Roman" w:hAnsi="Times New Roman" w:cs="Times New Roman"/>
        </w:rPr>
      </w:pPr>
    </w:p>
    <w:p w:rsidR="00901FC6" w:rsidRPr="00253BE0" w:rsidRDefault="001B534D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253BE0">
        <w:rPr>
          <w:rFonts w:ascii="Times New Roman" w:eastAsia="Times New Roman" w:hAnsi="Times New Roman" w:cs="Times New Roman"/>
          <w:b/>
          <w:sz w:val="28"/>
          <w:szCs w:val="28"/>
        </w:rPr>
        <w:t>«К защите допущена»</w:t>
      </w:r>
      <w:r w:rsidRPr="00253B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Научный руководитель  </w:t>
      </w:r>
      <w:proofErr w:type="gramEnd"/>
    </w:p>
    <w:p w:rsidR="00901FC6" w:rsidRPr="00253BE0" w:rsidRDefault="001B534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Заведующий кафедрой, 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  <w:t>доцент каф. АФТИ ФФ НГУ,</w:t>
      </w:r>
    </w:p>
    <w:p w:rsidR="00901FC6" w:rsidRPr="00253BE0" w:rsidRDefault="001B534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53BE0">
        <w:rPr>
          <w:rFonts w:ascii="Times New Roman" w:eastAsia="Times New Roman" w:hAnsi="Times New Roman" w:cs="Times New Roman"/>
          <w:sz w:val="28"/>
          <w:szCs w:val="28"/>
        </w:rPr>
        <w:t>д.ф.-м.н</w:t>
      </w:r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</w:rPr>
        <w:t>., профессор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  <w:t>лаб. 13 ИАИЭ СОРАН</w:t>
      </w:r>
    </w:p>
    <w:p w:rsidR="00901FC6" w:rsidRPr="00253BE0" w:rsidRDefault="00901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901FC6" w:rsidRPr="00253BE0" w:rsidRDefault="001B53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  <w:u w:val="single"/>
        </w:rPr>
        <w:t>Марчук А.Г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/________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53BE0">
        <w:rPr>
          <w:rFonts w:ascii="Times New Roman" w:eastAsia="Times New Roman" w:hAnsi="Times New Roman" w:cs="Times New Roman"/>
          <w:sz w:val="28"/>
          <w:szCs w:val="28"/>
          <w:u w:val="single"/>
        </w:rPr>
        <w:t>Таранцев</w:t>
      </w:r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И. Г. 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/__________</w:t>
      </w:r>
    </w:p>
    <w:p w:rsidR="00901FC6" w:rsidRPr="00253BE0" w:rsidRDefault="001B534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253B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(фамилия</w:t>
      </w:r>
      <w:proofErr w:type="gramStart"/>
      <w:r w:rsidRPr="00253B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,</w:t>
      </w:r>
      <w:proofErr w:type="gramEnd"/>
      <w:r w:rsidRPr="00253B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И., О.)           (подпись, МП)</w:t>
      </w:r>
      <w:r w:rsidRPr="00253B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Pr="00253B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Pr="00253B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Pr="00253B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Pr="00253B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(фамилия , И., О.)                (подпись, МП)   </w:t>
      </w:r>
    </w:p>
    <w:p w:rsidR="00901FC6" w:rsidRPr="00253BE0" w:rsidRDefault="00901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RDefault="001B53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«…»………………20…г.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</w:r>
      <w:r w:rsidRPr="00253BE0">
        <w:rPr>
          <w:rFonts w:ascii="Times New Roman" w:eastAsia="Times New Roman" w:hAnsi="Times New Roman" w:cs="Times New Roman"/>
          <w:sz w:val="28"/>
          <w:szCs w:val="28"/>
        </w:rPr>
        <w:tab/>
        <w:t xml:space="preserve">«…»………………20…г.  </w:t>
      </w:r>
    </w:p>
    <w:p w:rsidR="00901FC6" w:rsidRPr="00253BE0" w:rsidRDefault="00901F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RDefault="00901FC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RDefault="001B53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Дата защиты: «…» ……………20…г.  </w:t>
      </w:r>
    </w:p>
    <w:p w:rsidR="00901FC6" w:rsidRPr="00253BE0" w:rsidRDefault="001B53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Новосибирск, 2019</w:t>
      </w:r>
    </w:p>
    <w:p w:rsidR="000D7204" w:rsidRPr="00253BE0" w:rsidRDefault="000D720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RDefault="001B534D">
      <w:pPr>
        <w:rPr>
          <w:rFonts w:ascii="Times New Roman" w:eastAsia="Times New Roman" w:hAnsi="Times New Roman" w:cs="Times New Roman"/>
          <w:b/>
          <w:sz w:val="44"/>
          <w:szCs w:val="44"/>
        </w:rPr>
      </w:pPr>
      <w:r w:rsidRPr="00253BE0"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Введение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видеокамеры стали неотъемлемой частью нашей жизни. Каждый день записывается и сохраняется огромное количество видеозаписей – от любительских, снятых с помощью мобильных телефонов и домашних видеокамер, до профессиональных видеорепортажей, созданных с помощью специализированного видеооборудования. 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Подобные видеозаписи содержат большое количество детальной информации – номера автомобилей, различные происшествия и, в первую очередь, лица людей. По наличию человека на том или ином видеоролике можно судить о его местоположении и действиях в тот или иной момент. Благодаря этому появляется возможность быстрого нахождения пропавших людей, обнаружения опасных преступников и т.д. 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Однако, вручную обработать огромные массивы данных человеку не под силу – для того, чтобы проверить базы данных на наличие того или иного человека может уйти огромное количество времени. К тому же, зачастую бывает крайне непросто на глаз определить того или иного человека, здесь играют важную роль большое количество факторов – освещение, поворот головы, выражение лица и т.д.</w:t>
      </w:r>
    </w:p>
    <w:p w:rsidR="00901FC6" w:rsidRPr="00253BE0" w:rsidRDefault="001B534D">
      <w:pPr>
        <w:rPr>
          <w:rFonts w:ascii="Times New Roman" w:eastAsia="Times New Roman" w:hAnsi="Times New Roman" w:cs="Times New Roman"/>
          <w:b/>
          <w:sz w:val="34"/>
          <w:szCs w:val="34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Для решения этого вопроса предлагается создать автоматическую систему обнаружения и сравнения лиц, </w:t>
      </w:r>
      <w:proofErr w:type="gramStart"/>
      <w:r w:rsidRPr="00253BE0">
        <w:rPr>
          <w:rFonts w:ascii="Times New Roman" w:eastAsia="Times New Roman" w:hAnsi="Times New Roman" w:cs="Times New Roman"/>
          <w:sz w:val="28"/>
          <w:szCs w:val="28"/>
        </w:rPr>
        <w:t>которая</w:t>
      </w:r>
      <w:proofErr w:type="gramEnd"/>
      <w:r w:rsidRPr="00253BE0">
        <w:rPr>
          <w:rFonts w:ascii="Times New Roman" w:eastAsia="Times New Roman" w:hAnsi="Times New Roman" w:cs="Times New Roman"/>
          <w:sz w:val="28"/>
          <w:szCs w:val="28"/>
        </w:rPr>
        <w:t>, отработав в автоматическом режиме, выдаст необходимый результат. При этом</w:t>
      </w:r>
      <w:proofErr w:type="gramStart"/>
      <w:r w:rsidRPr="00253BE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система должна быть легко настраиваемой, понятной и дружелюбной по отношению к конечному пользователю.</w:t>
      </w:r>
      <w:r w:rsidRPr="00253BE0">
        <w:rPr>
          <w:rFonts w:ascii="Times New Roman" w:hAnsi="Times New Roman" w:cs="Times New Roman"/>
        </w:rPr>
        <w:br w:type="page"/>
      </w:r>
      <w:r w:rsidRPr="00253BE0"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Постановка задачи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Целью работы является разработка механизмов создания базы данных по набору входящих видеороликов и поиска в созданной базе данных вхождений лиц с определенной фотографии. Предполагается создать </w:t>
      </w:r>
      <w:proofErr w:type="spellStart"/>
      <w:r w:rsidRPr="00253BE0">
        <w:rPr>
          <w:rFonts w:ascii="Times New Roman" w:eastAsia="Times New Roman" w:hAnsi="Times New Roman" w:cs="Times New Roman"/>
          <w:sz w:val="28"/>
          <w:szCs w:val="28"/>
        </w:rPr>
        <w:t>кроссплатформенную</w:t>
      </w:r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библиотеку, легко встраиваемую в любой пользовательский продукт. Данная библиотека должна работать на стандартном ноутбуке (т.е. не должно требовать специализированного программного обеспечения) и </w:t>
      </w:r>
      <w:del w:id="0" w:author="Igor G. Tarancev" w:date="2020-04-17T18:01:00Z">
        <w:r w:rsidRPr="00253BE0" w:rsidDel="00902BAA">
          <w:rPr>
            <w:rFonts w:ascii="Times New Roman" w:eastAsia="Times New Roman" w:hAnsi="Times New Roman" w:cs="Times New Roman"/>
            <w:sz w:val="28"/>
            <w:szCs w:val="28"/>
          </w:rPr>
          <w:delText xml:space="preserve">должна </w:delText>
        </w:r>
      </w:del>
      <w:ins w:id="1" w:author="Igor G. Tarancev" w:date="2020-04-17T18:01:00Z">
        <w:r w:rsidR="00902BAA" w:rsidRPr="00253BE0">
          <w:rPr>
            <w:rFonts w:ascii="Times New Roman" w:eastAsia="Times New Roman" w:hAnsi="Times New Roman" w:cs="Times New Roman"/>
            <w:sz w:val="28"/>
            <w:szCs w:val="28"/>
          </w:rPr>
          <w:t>должн</w:t>
        </w:r>
        <w:r w:rsidR="00902BAA">
          <w:rPr>
            <w:rFonts w:ascii="Times New Roman" w:eastAsia="Times New Roman" w:hAnsi="Times New Roman" w:cs="Times New Roman"/>
            <w:sz w:val="28"/>
            <w:szCs w:val="28"/>
          </w:rPr>
          <w:t>а</w:t>
        </w:r>
        <w:r w:rsidR="00902BAA" w:rsidRPr="00253BE0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Pr="00253BE0">
        <w:rPr>
          <w:rFonts w:ascii="Times New Roman" w:eastAsia="Times New Roman" w:hAnsi="Times New Roman" w:cs="Times New Roman"/>
          <w:sz w:val="28"/>
          <w:szCs w:val="28"/>
        </w:rPr>
        <w:t>осуществлять следующ</w:t>
      </w:r>
      <w:ins w:id="2" w:author="Igor G. Tarancev" w:date="2020-04-17T18:02:00Z">
        <w:r w:rsidR="00902BAA">
          <w:rPr>
            <w:rFonts w:ascii="Times New Roman" w:eastAsia="Times New Roman" w:hAnsi="Times New Roman" w:cs="Times New Roman"/>
            <w:sz w:val="28"/>
            <w:szCs w:val="28"/>
          </w:rPr>
          <w:t>ие операции</w:t>
        </w:r>
      </w:ins>
      <w:del w:id="3" w:author="Igor G. Tarancev" w:date="2020-04-17T18:02:00Z">
        <w:r w:rsidRPr="00253BE0" w:rsidDel="00902BAA">
          <w:rPr>
            <w:rFonts w:ascii="Times New Roman" w:eastAsia="Times New Roman" w:hAnsi="Times New Roman" w:cs="Times New Roman"/>
            <w:sz w:val="28"/>
            <w:szCs w:val="28"/>
          </w:rPr>
          <w:delText>ее</w:delText>
        </w:r>
      </w:del>
      <w:r w:rsidRPr="00253BE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01FC6" w:rsidRPr="00253BE0" w:rsidRDefault="001B534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Чтение видеоролика с жесткого диска.</w:t>
      </w:r>
    </w:p>
    <w:p w:rsidR="00901FC6" w:rsidRPr="00253BE0" w:rsidRDefault="001B534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Разбиение видеоролика на последовательность кадров.</w:t>
      </w:r>
    </w:p>
    <w:p w:rsidR="00901FC6" w:rsidRPr="00253BE0" w:rsidRDefault="001B534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Обнаружение лиц людей, находящихся на каждом кадре.</w:t>
      </w:r>
    </w:p>
    <w:p w:rsidR="00901FC6" w:rsidRPr="00253BE0" w:rsidRDefault="001B534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Объединение лиц, принадлежащих одному и тому же человеку, в отдельную группу с указанием того, на каких кадрах</w:t>
      </w:r>
      <w:ins w:id="4" w:author="Igor G. Tarancev" w:date="2020-04-17T18:03:00Z">
        <w:r w:rsidR="00902BAA">
          <w:rPr>
            <w:rFonts w:ascii="Times New Roman" w:eastAsia="Times New Roman" w:hAnsi="Times New Roman" w:cs="Times New Roman"/>
            <w:sz w:val="28"/>
            <w:szCs w:val="28"/>
          </w:rPr>
          <w:t xml:space="preserve"> видеоролика</w:t>
        </w:r>
      </w:ins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данное лицо встречается, а также «описание лица» в некотором виде.</w:t>
      </w:r>
    </w:p>
    <w:p w:rsidR="00901FC6" w:rsidRPr="00253BE0" w:rsidRDefault="001B534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Формирование набора вышеописанных объединений и сохранение и</w:t>
      </w:r>
      <w:ins w:id="5" w:author="Igor G. Tarancev" w:date="2020-04-17T18:02:00Z">
        <w:r w:rsidR="00902BAA">
          <w:rPr>
            <w:rFonts w:ascii="Times New Roman" w:eastAsia="Times New Roman" w:hAnsi="Times New Roman" w:cs="Times New Roman"/>
            <w:sz w:val="28"/>
            <w:szCs w:val="28"/>
          </w:rPr>
          <w:t>х в базе данных.</w:t>
        </w:r>
      </w:ins>
    </w:p>
    <w:p w:rsidR="00901FC6" w:rsidRPr="00253BE0" w:rsidRDefault="001B534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Поиск в наборе объединений лиц.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Стоит учесть тот факт, что лица мы храним в виде «описаний», сделанных по некоторому шаблону. Качество данного шаблона напрямую зависит от качества изображения. </w:t>
      </w:r>
      <w:proofErr w:type="gramStart"/>
      <w:r w:rsidRPr="00253BE0">
        <w:rPr>
          <w:rFonts w:ascii="Times New Roman" w:eastAsia="Times New Roman" w:hAnsi="Times New Roman" w:cs="Times New Roman"/>
          <w:sz w:val="28"/>
          <w:szCs w:val="28"/>
        </w:rPr>
        <w:t>Поскольку, качество изображения может быть разным – от «размытого», снятого на камеру скрытого видеонаблюдения, до очень четкого, сделанного на профессиональную аппаратуру – необходимо сделать возможность настройки порогов сравнения «описаний лиц», хранящихся в нашей базе.</w:t>
      </w:r>
      <w:proofErr w:type="gram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Необходимо учитывать, что чем выше порог сравнения, тем больше времени потребуется для необходимого анализа. Пороги сравнения могут подбираться индивидуально для каждого набора входных видеозаписей, зависят от качества видеоролика и могут быть подобраны экспериментально.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Реализация библиотеки распознавания лиц является крайне трудоемкой задачей, поэтому данный вопрос в рамках данной работы не рассматривается. Вместо этого рассматривается задача создания интерфейса для встраивания любой готовой реализации распознавания лиц с последующим его применением на практике.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четкого </w:t>
      </w:r>
      <w:proofErr w:type="gramStart"/>
      <w:r w:rsidRPr="00253BE0">
        <w:rPr>
          <w:rFonts w:ascii="Times New Roman" w:eastAsia="Times New Roman" w:hAnsi="Times New Roman" w:cs="Times New Roman"/>
          <w:sz w:val="28"/>
          <w:szCs w:val="28"/>
        </w:rPr>
        <w:t>понимания</w:t>
      </w:r>
      <w:proofErr w:type="gram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происходящего в ходе работ, библиотека должна иметь подробную систему </w:t>
      </w:r>
      <w:proofErr w:type="spellStart"/>
      <w:r w:rsidRPr="00253BE0">
        <w:rPr>
          <w:rFonts w:ascii="Times New Roman" w:eastAsia="Times New Roman" w:hAnsi="Times New Roman" w:cs="Times New Roman"/>
          <w:sz w:val="28"/>
          <w:szCs w:val="28"/>
        </w:rPr>
        <w:t>логирования</w:t>
      </w:r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и интуитивно понятный интерфейс, не требующий долгой предварительной настройки.</w:t>
      </w:r>
    </w:p>
    <w:p w:rsidR="00901FC6" w:rsidRPr="00253BE0" w:rsidRDefault="00902BAA">
      <w:pPr>
        <w:rPr>
          <w:rFonts w:ascii="Times New Roman" w:eastAsia="Times New Roman" w:hAnsi="Times New Roman" w:cs="Times New Roman"/>
          <w:sz w:val="28"/>
          <w:szCs w:val="28"/>
        </w:rPr>
      </w:pPr>
      <w:ins w:id="6" w:author="Igor G. Tarancev" w:date="2020-04-17T18:04:00Z">
        <w:r>
          <w:rPr>
            <w:rFonts w:ascii="Times New Roman" w:eastAsia="Times New Roman" w:hAnsi="Times New Roman" w:cs="Times New Roman"/>
            <w:sz w:val="28"/>
            <w:szCs w:val="28"/>
          </w:rPr>
          <w:t>Разрабатываемая</w:t>
        </w:r>
        <w:r w:rsidRPr="00253BE0">
          <w:rPr>
            <w:rFonts w:ascii="Times New Roman" w:eastAsia="Times New Roman" w:hAnsi="Times New Roman" w:cs="Times New Roman"/>
            <w:sz w:val="28"/>
            <w:szCs w:val="28"/>
          </w:rPr>
          <w:t xml:space="preserve"> библиотек</w:t>
        </w:r>
        <w:r>
          <w:rPr>
            <w:rFonts w:ascii="Times New Roman" w:eastAsia="Times New Roman" w:hAnsi="Times New Roman" w:cs="Times New Roman"/>
            <w:sz w:val="28"/>
            <w:szCs w:val="28"/>
          </w:rPr>
          <w:t>а</w:t>
        </w:r>
        <w:r w:rsidRPr="00253BE0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del w:id="7" w:author="Igor G. Tarancev" w:date="2020-04-17T18:04:00Z">
        <w:r w:rsidR="001B534D" w:rsidRPr="00253BE0" w:rsidDel="00902BAA">
          <w:rPr>
            <w:rFonts w:ascii="Times New Roman" w:eastAsia="Times New Roman" w:hAnsi="Times New Roman" w:cs="Times New Roman"/>
            <w:sz w:val="28"/>
            <w:szCs w:val="28"/>
          </w:rPr>
          <w:delText xml:space="preserve">Следующие пункты </w:delText>
        </w:r>
      </w:del>
      <w:proofErr w:type="gramStart"/>
      <w:r w:rsidR="001B534D" w:rsidRPr="00253BE0">
        <w:rPr>
          <w:rFonts w:ascii="Times New Roman" w:eastAsia="Times New Roman" w:hAnsi="Times New Roman" w:cs="Times New Roman"/>
          <w:sz w:val="28"/>
          <w:szCs w:val="28"/>
        </w:rPr>
        <w:t>должн</w:t>
      </w:r>
      <w:del w:id="8" w:author="Igor G. Tarancev" w:date="2020-04-17T18:04:00Z">
        <w:r w:rsidR="001B534D" w:rsidRPr="00253BE0" w:rsidDel="00902BAA">
          <w:rPr>
            <w:rFonts w:ascii="Times New Roman" w:eastAsia="Times New Roman" w:hAnsi="Times New Roman" w:cs="Times New Roman"/>
            <w:sz w:val="28"/>
            <w:szCs w:val="28"/>
          </w:rPr>
          <w:delText>ы</w:delText>
        </w:r>
      </w:del>
      <w:ins w:id="9" w:author="Igor G. Tarancev" w:date="2020-04-17T18:04:00Z">
        <w:r>
          <w:rPr>
            <w:rFonts w:ascii="Times New Roman" w:eastAsia="Times New Roman" w:hAnsi="Times New Roman" w:cs="Times New Roman"/>
            <w:sz w:val="28"/>
            <w:szCs w:val="28"/>
          </w:rPr>
          <w:t>а</w:t>
        </w:r>
      </w:ins>
      <w:proofErr w:type="gramEnd"/>
      <w:r w:rsidR="001B534D" w:rsidRPr="00253B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del w:id="10" w:author="Igor G. Tarancev" w:date="2020-04-17T18:04:00Z">
        <w:r w:rsidR="001B534D" w:rsidRPr="00253BE0" w:rsidDel="00902BAA">
          <w:rPr>
            <w:rFonts w:ascii="Times New Roman" w:eastAsia="Times New Roman" w:hAnsi="Times New Roman" w:cs="Times New Roman"/>
            <w:sz w:val="28"/>
            <w:szCs w:val="28"/>
          </w:rPr>
          <w:delText xml:space="preserve">быть </w:delText>
        </w:r>
      </w:del>
      <w:r w:rsidR="001B534D" w:rsidRPr="00253BE0">
        <w:rPr>
          <w:rFonts w:ascii="Times New Roman" w:eastAsia="Times New Roman" w:hAnsi="Times New Roman" w:cs="Times New Roman"/>
          <w:sz w:val="28"/>
          <w:szCs w:val="28"/>
        </w:rPr>
        <w:t>обеспеч</w:t>
      </w:r>
      <w:del w:id="11" w:author="Igor G. Tarancev" w:date="2020-04-17T18:04:00Z">
        <w:r w:rsidR="001B534D" w:rsidRPr="00253BE0" w:rsidDel="00902BAA">
          <w:rPr>
            <w:rFonts w:ascii="Times New Roman" w:eastAsia="Times New Roman" w:hAnsi="Times New Roman" w:cs="Times New Roman"/>
            <w:sz w:val="28"/>
            <w:szCs w:val="28"/>
          </w:rPr>
          <w:delText>ены</w:delText>
        </w:r>
      </w:del>
      <w:ins w:id="12" w:author="Igor G. Tarancev" w:date="2020-04-17T18:04:00Z">
        <w:r>
          <w:rPr>
            <w:rFonts w:ascii="Times New Roman" w:eastAsia="Times New Roman" w:hAnsi="Times New Roman" w:cs="Times New Roman"/>
            <w:sz w:val="28"/>
            <w:szCs w:val="28"/>
          </w:rPr>
          <w:t>ивать</w:t>
        </w:r>
      </w:ins>
      <w:del w:id="13" w:author="Igor G. Tarancev" w:date="2020-04-17T18:04:00Z">
        <w:r w:rsidR="001B534D" w:rsidRPr="00253BE0" w:rsidDel="00902BAA">
          <w:rPr>
            <w:rFonts w:ascii="Times New Roman" w:eastAsia="Times New Roman" w:hAnsi="Times New Roman" w:cs="Times New Roman"/>
            <w:sz w:val="28"/>
            <w:szCs w:val="28"/>
          </w:rPr>
          <w:delText xml:space="preserve"> в разрабатываемой библиотеке</w:delText>
        </w:r>
      </w:del>
      <w:r w:rsidR="001B534D" w:rsidRPr="00253BE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01FC6" w:rsidRPr="00253BE0" w:rsidRDefault="001B53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Минимальную погрешность при составлении базы «описаний лиц» и поиску по базе (ошибки допустимы только при неправильно подобранных порогах сравнения и прочих не консистентных настройках).</w:t>
      </w:r>
    </w:p>
    <w:p w:rsidR="00901FC6" w:rsidRPr="00253BE0" w:rsidRDefault="001B53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Поиск лица человека по базе данных за минимально возможное время.</w:t>
      </w:r>
    </w:p>
    <w:p w:rsidR="00901FC6" w:rsidRPr="00253BE0" w:rsidRDefault="001B53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Вывод результирующих данных в наиболее удобном формате. </w:t>
      </w:r>
    </w:p>
    <w:p w:rsidR="00901FC6" w:rsidRPr="00253BE0" w:rsidRDefault="001B53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Простоту настройки</w:t>
      </w:r>
      <w:ins w:id="14" w:author="Igor G. Tarancev" w:date="2020-04-17T18:05:00Z">
        <w:r w:rsidR="00902BAA">
          <w:rPr>
            <w:rFonts w:ascii="Times New Roman" w:eastAsia="Times New Roman" w:hAnsi="Times New Roman" w:cs="Times New Roman"/>
            <w:sz w:val="28"/>
            <w:szCs w:val="28"/>
          </w:rPr>
          <w:t>.</w:t>
        </w:r>
      </w:ins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Необходимо протестировать приложение для того, чтобы выяснить границу его применимости: наилучшие значения порогов сравнения, при которых минимизируются как вероятность ошибки сравнения, так и время работы; </w:t>
      </w:r>
      <w:r w:rsidRPr="00902BAA">
        <w:rPr>
          <w:rFonts w:ascii="Times New Roman" w:eastAsia="Times New Roman" w:hAnsi="Times New Roman" w:cs="Times New Roman"/>
          <w:sz w:val="28"/>
          <w:szCs w:val="28"/>
          <w:highlight w:val="yellow"/>
          <w:rPrChange w:id="15" w:author="Igor G. Tarancev" w:date="2020-04-17T18:05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наилучшие изображения</w:t>
      </w: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с точки зрения распознавания лиц на них.</w:t>
      </w:r>
    </w:p>
    <w:p w:rsidR="00901FC6" w:rsidRPr="00253BE0" w:rsidRDefault="00901F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RDefault="00901F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Del="00902BAA" w:rsidRDefault="00901FC6">
      <w:pPr>
        <w:rPr>
          <w:del w:id="16" w:author="Igor G. Tarancev" w:date="2020-04-17T18:05:00Z"/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Del="00902BAA" w:rsidRDefault="00901FC6">
      <w:pPr>
        <w:rPr>
          <w:del w:id="17" w:author="Igor G. Tarancev" w:date="2020-04-17T18:05:00Z"/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Del="00902BAA" w:rsidRDefault="00901FC6">
      <w:pPr>
        <w:rPr>
          <w:del w:id="18" w:author="Igor G. Tarancev" w:date="2020-04-17T18:05:00Z"/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Del="00902BAA" w:rsidRDefault="00901FC6">
      <w:pPr>
        <w:rPr>
          <w:del w:id="19" w:author="Igor G. Tarancev" w:date="2020-04-17T18:05:00Z"/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Del="00902BAA" w:rsidRDefault="00901FC6">
      <w:pPr>
        <w:rPr>
          <w:del w:id="20" w:author="Igor G. Tarancev" w:date="2020-04-17T18:05:00Z"/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Del="00902BAA" w:rsidRDefault="00901FC6">
      <w:pPr>
        <w:rPr>
          <w:del w:id="21" w:author="Igor G. Tarancev" w:date="2020-04-17T18:05:00Z"/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Del="00902BAA" w:rsidRDefault="00901FC6">
      <w:pPr>
        <w:rPr>
          <w:del w:id="22" w:author="Igor G. Tarancev" w:date="2020-04-17T18:05:00Z"/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Del="00902BAA" w:rsidRDefault="00901FC6">
      <w:pPr>
        <w:rPr>
          <w:del w:id="23" w:author="Igor G. Tarancev" w:date="2020-04-17T18:05:00Z"/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Del="00902BAA" w:rsidRDefault="00901FC6">
      <w:pPr>
        <w:rPr>
          <w:del w:id="24" w:author="Igor G. Tarancev" w:date="2020-04-17T18:05:00Z"/>
          <w:rFonts w:ascii="Times New Roman" w:eastAsia="Times New Roman" w:hAnsi="Times New Roman" w:cs="Times New Roman"/>
          <w:sz w:val="28"/>
          <w:szCs w:val="28"/>
        </w:rPr>
      </w:pPr>
    </w:p>
    <w:p w:rsidR="00901FC6" w:rsidRPr="00253BE0" w:rsidRDefault="00901F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2BAA" w:rsidRDefault="00902BAA">
      <w:pPr>
        <w:rPr>
          <w:ins w:id="25" w:author="Igor G. Tarancev" w:date="2020-04-17T18:05:00Z"/>
          <w:rFonts w:ascii="Times New Roman" w:eastAsia="Times New Roman" w:hAnsi="Times New Roman" w:cs="Times New Roman"/>
          <w:b/>
          <w:sz w:val="34"/>
          <w:szCs w:val="34"/>
        </w:rPr>
      </w:pPr>
      <w:ins w:id="26" w:author="Igor G. Tarancev" w:date="2020-04-17T18:05:00Z">
        <w:r>
          <w:rPr>
            <w:rFonts w:ascii="Times New Roman" w:eastAsia="Times New Roman" w:hAnsi="Times New Roman" w:cs="Times New Roman"/>
            <w:b/>
            <w:sz w:val="34"/>
            <w:szCs w:val="34"/>
          </w:rPr>
          <w:br w:type="page"/>
        </w:r>
      </w:ins>
    </w:p>
    <w:p w:rsidR="00901FC6" w:rsidRPr="00253BE0" w:rsidRDefault="001B534D">
      <w:pPr>
        <w:rPr>
          <w:rFonts w:ascii="Times New Roman" w:eastAsia="Times New Roman" w:hAnsi="Times New Roman" w:cs="Times New Roman"/>
          <w:b/>
          <w:sz w:val="34"/>
          <w:szCs w:val="34"/>
        </w:rPr>
      </w:pPr>
      <w:r w:rsidRPr="00253BE0"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Теория (Название)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Задача поиска лиц на фотографии является одним из основных элементов разрабатываемого приложения. Данная задача наиболее </w:t>
      </w:r>
      <w:proofErr w:type="spellStart"/>
      <w:r w:rsidRPr="00253BE0">
        <w:rPr>
          <w:rFonts w:ascii="Times New Roman" w:eastAsia="Times New Roman" w:hAnsi="Times New Roman" w:cs="Times New Roman"/>
          <w:sz w:val="28"/>
          <w:szCs w:val="28"/>
        </w:rPr>
        <w:t>затратна</w:t>
      </w:r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в плане требуемых ресурсов компьютера, однако, от ее реализации зависит успех и качество выполнения второй части, связанной с поиском конкретного лица. 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Вышеупомянутая задача тесно связана с задачей преобразования входных данных в необходимый нам формат. Например, видеоролики необходимо обрабатывать </w:t>
      </w:r>
      <w:proofErr w:type="spellStart"/>
      <w:r w:rsidRPr="00253BE0">
        <w:rPr>
          <w:rFonts w:ascii="Times New Roman" w:eastAsia="Times New Roman" w:hAnsi="Times New Roman" w:cs="Times New Roman"/>
          <w:sz w:val="28"/>
          <w:szCs w:val="28"/>
        </w:rPr>
        <w:t>покадрово</w:t>
      </w:r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</w:rPr>
        <w:t>, то есть стоит задача разбиения входного видеоролика на отдельные кадры. Каждый кадр должен отдельно обрабатываться на предмет наличия на нем лиц.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описанной задачи предлагается создать два интерфейса – один для считывания входных данных, другой для реализации задачи поиска и распознавания лиц. Каждый из этих интерфейсов включает в себя набор чисто виртуальных функций, требующих реализации в классе-наследнике. В случае интерфейса для считывания входных данных под «наследником» подразумевается реализация для различных форматов видеозаписей. В случае интерфейса для задачи поиска и распознавания «наследником» является реализация </w:t>
      </w:r>
      <w:del w:id="27" w:author="Igor G. Tarancev" w:date="2020-04-17T18:07:00Z">
        <w:r w:rsidRPr="00253BE0" w:rsidDel="00902BAA">
          <w:rPr>
            <w:rFonts w:ascii="Times New Roman" w:eastAsia="Times New Roman" w:hAnsi="Times New Roman" w:cs="Times New Roman"/>
            <w:sz w:val="28"/>
            <w:szCs w:val="28"/>
          </w:rPr>
          <w:delText>для определенного SDK</w:delText>
        </w:r>
      </w:del>
      <w:ins w:id="28" w:author="Igor G. Tarancev" w:date="2020-04-17T18:07:00Z">
        <w:r w:rsidR="00902BAA">
          <w:rPr>
            <w:rFonts w:ascii="Times New Roman" w:eastAsia="Times New Roman" w:hAnsi="Times New Roman" w:cs="Times New Roman"/>
            <w:sz w:val="28"/>
            <w:szCs w:val="28"/>
          </w:rPr>
          <w:t>интерфейса с использованием конкретной библиотеки распознавания лиц</w:t>
        </w:r>
      </w:ins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253BE0">
        <w:rPr>
          <w:rFonts w:ascii="Times New Roman" w:eastAsia="Times New Roman" w:hAnsi="Times New Roman" w:cs="Times New Roman"/>
          <w:sz w:val="28"/>
          <w:szCs w:val="28"/>
        </w:rPr>
        <w:t>Данная</w:t>
      </w:r>
      <w:proofErr w:type="gram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концепция позволяет абстрагироваться от конкретного формата входных данных и от определенной библиотеки, предназначенной для распознавания лиц. 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Из множества имплементированных интерфейсов предполагается создать встраиваемую библиотеку, ориентированную на конечного пользователя. </w:t>
      </w:r>
      <w:proofErr w:type="gramStart"/>
      <w:r w:rsidRPr="00253BE0">
        <w:rPr>
          <w:rFonts w:ascii="Times New Roman" w:eastAsia="Times New Roman" w:hAnsi="Times New Roman" w:cs="Times New Roman"/>
          <w:sz w:val="28"/>
          <w:szCs w:val="28"/>
        </w:rPr>
        <w:t>Поскольку реализация библиотеки является задачей программиста, а вопрос использования этой реализации интересует только конечного пользователя, то предполагается поставлять последнему реализацию в виде, во-первых, динамической (статической?</w:t>
      </w:r>
      <w:proofErr w:type="gram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53BE0">
        <w:rPr>
          <w:rFonts w:ascii="Times New Roman" w:eastAsia="Times New Roman" w:hAnsi="Times New Roman" w:cs="Times New Roman"/>
          <w:sz w:val="28"/>
          <w:szCs w:val="28"/>
        </w:rPr>
        <w:t>Какой угодно?) библиотеки, закрытой для просмотра извне, и, во-вторых, двух интерфейсов, описывающих функции данной библиотеки, как, когда и в каком порядке они должны быть вызваны.</w:t>
      </w:r>
      <w:proofErr w:type="gram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Очевидно, что первым должен быть вызван конструктор той или иной имплементации интерфейса. Поскольку, как уже упоминалось, сама имплементация закрыта для конечного пользователя, а конструктор интерфейса не позволит нам сконструировать объект наследника, мы инкапсулируем конструктор интерфейса, сделав его недоступным</w:t>
      </w:r>
      <w:del w:id="29" w:author="Igor G. Tarancev" w:date="2020-04-17T18:08:00Z">
        <w:r w:rsidRPr="00253BE0" w:rsidDel="00902BAA">
          <w:rPr>
            <w:rFonts w:ascii="Times New Roman" w:eastAsia="Times New Roman" w:hAnsi="Times New Roman" w:cs="Times New Roman"/>
            <w:sz w:val="28"/>
            <w:szCs w:val="28"/>
          </w:rPr>
          <w:delText xml:space="preserve"> полностью</w:delText>
        </w:r>
      </w:del>
      <w:r w:rsidRPr="00253BE0">
        <w:rPr>
          <w:rFonts w:ascii="Times New Roman" w:eastAsia="Times New Roman" w:hAnsi="Times New Roman" w:cs="Times New Roman"/>
          <w:sz w:val="28"/>
          <w:szCs w:val="28"/>
        </w:rPr>
        <w:t>, а для создания объекта будем использовать статическую функцию, принадлежащую интерфейсу и предназначающуюся для создания экземпляра класса наследника.</w:t>
      </w:r>
    </w:p>
    <w:p w:rsidR="001B534D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lastRenderedPageBreak/>
        <w:t>В рамках данной работы реализованы интерфейсы для формата видеороликов “.</w:t>
      </w:r>
      <w:proofErr w:type="spellStart"/>
      <w:r w:rsidRPr="00253BE0">
        <w:rPr>
          <w:rFonts w:ascii="Times New Roman" w:eastAsia="Times New Roman" w:hAnsi="Times New Roman" w:cs="Times New Roman"/>
          <w:sz w:val="28"/>
          <w:szCs w:val="28"/>
        </w:rPr>
        <w:t>avi</w:t>
      </w:r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” и для библиотеки распознавания лиц </w:t>
      </w:r>
      <w:proofErr w:type="spellStart"/>
      <w:r w:rsidRPr="00253BE0">
        <w:rPr>
          <w:rFonts w:ascii="Times New Roman" w:eastAsia="Times New Roman" w:hAnsi="Times New Roman" w:cs="Times New Roman"/>
          <w:sz w:val="28"/>
          <w:szCs w:val="28"/>
        </w:rPr>
        <w:t>Luxand</w:t>
      </w:r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53BE0">
        <w:rPr>
          <w:rFonts w:ascii="Times New Roman" w:eastAsia="Times New Roman" w:hAnsi="Times New Roman" w:cs="Times New Roman"/>
          <w:sz w:val="28"/>
          <w:szCs w:val="28"/>
        </w:rPr>
        <w:t>FaceSDK</w:t>
      </w:r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1FC6" w:rsidRPr="00253BE0" w:rsidRDefault="001B534D">
      <w:pPr>
        <w:rPr>
          <w:rFonts w:ascii="Times New Roman" w:eastAsia="Times New Roman" w:hAnsi="Times New Roman" w:cs="Times New Roman"/>
          <w:b/>
          <w:sz w:val="34"/>
          <w:szCs w:val="34"/>
        </w:rPr>
      </w:pPr>
      <w:r w:rsidRPr="00253BE0">
        <w:rPr>
          <w:rFonts w:ascii="Times New Roman" w:eastAsia="Times New Roman" w:hAnsi="Times New Roman" w:cs="Times New Roman"/>
          <w:b/>
          <w:sz w:val="34"/>
          <w:szCs w:val="34"/>
        </w:rPr>
        <w:t>Пример использования библиотеки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Для начала работы нам необходимо создать два объекта, один – загрузчик входного </w:t>
      </w:r>
      <w:proofErr w:type="spellStart"/>
      <w:r w:rsidRPr="00253BE0">
        <w:rPr>
          <w:rFonts w:ascii="Times New Roman" w:eastAsia="Times New Roman" w:hAnsi="Times New Roman" w:cs="Times New Roman"/>
          <w:sz w:val="28"/>
          <w:szCs w:val="28"/>
        </w:rPr>
        <w:t>видеофайла</w:t>
      </w:r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</w:rPr>
        <w:t>, другой – «Искатель лиц», занимающийся поиском лиц на отдельных изображения и составлением базы:</w:t>
      </w:r>
      <w:proofErr w:type="gramEnd"/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ILoader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* loader = </w:t>
      </w:r>
      <w:proofErr w:type="spellStart"/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ILoader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createLoader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);</w:t>
      </w:r>
    </w:p>
    <w:p w:rsidR="00901FC6" w:rsidRPr="00C87308" w:rsidRDefault="001B534D">
      <w:pPr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IFaceFinder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faceFinder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IFaceFinder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createFaceFinder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);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Далее работа протекает с этими объектами. Каждый из них должен быть проинициализирован. Инициализация в данном случае – некая предварительная обработка, которая не относится к непосредственно созданию объекта. Она реализуется индивидуально, различные реализации загрузчиков, как и различные обработчики входных </w:t>
      </w:r>
      <w:proofErr w:type="gramStart"/>
      <w:r w:rsidRPr="00253BE0">
        <w:rPr>
          <w:rFonts w:ascii="Times New Roman" w:eastAsia="Times New Roman" w:hAnsi="Times New Roman" w:cs="Times New Roman"/>
          <w:sz w:val="28"/>
          <w:szCs w:val="28"/>
        </w:rPr>
        <w:t>файлов</w:t>
      </w:r>
      <w:proofErr w:type="gram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могут иметь разные требования:</w:t>
      </w:r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loader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-&gt;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init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();</w:t>
      </w:r>
    </w:p>
    <w:p w:rsidR="00901FC6" w:rsidRPr="00C87308" w:rsidRDefault="001B534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faceFinder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-&gt;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init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();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>Далее, загрузчику должен получить сам входной файл. Для этого вызывается соответствующая функция, в которую передается файл в виде пути к нему на жестком диске:</w:t>
      </w:r>
    </w:p>
    <w:p w:rsidR="00901FC6" w:rsidRPr="00C87308" w:rsidRDefault="001B534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loader</w:t>
      </w:r>
      <w:proofErr w:type="gram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loadFile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(</w:t>
      </w:r>
      <w:r w:rsidRPr="00C87308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>"path/</w:t>
      </w:r>
      <w:proofErr w:type="spellStart"/>
      <w:r w:rsidRPr="00C87308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>to</w:t>
      </w:r>
      <w:proofErr w:type="spellEnd"/>
      <w:r w:rsidRPr="00C87308">
        <w:rPr>
          <w:rFonts w:ascii="Times New Roman" w:eastAsia="Consolas" w:hAnsi="Times New Roman" w:cs="Times New Roman"/>
          <w:color w:val="A31515"/>
          <w:sz w:val="24"/>
          <w:szCs w:val="24"/>
          <w:lang w:val="en-US"/>
        </w:rPr>
        <w:t>/file"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);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Дальнейшая работа протекает в цикле. Загрузчик файла должен разбить видеозапись на последовательность кадров, причем, он должен иметь информацию об общем количестве кадров и о том, когда они подойдут к концу. Следовательно, нам необходимо выполнять цикл до тех пор, пока кадры не закончатся. Внутри цикла загрузчик предоставляет всю возможную информацию о кадре из видеозаписи – номер кадра; указатель на массив данных, представляющих из себя последовательность пикселей, считанных </w:t>
      </w:r>
      <w:del w:id="30" w:author="Igor G. Tarancev" w:date="2020-04-17T18:10:00Z">
        <w:r w:rsidRPr="00253BE0" w:rsidDel="00902BAA">
          <w:rPr>
            <w:rFonts w:ascii="Times New Roman" w:eastAsia="Times New Roman" w:hAnsi="Times New Roman" w:cs="Times New Roman"/>
            <w:sz w:val="28"/>
            <w:szCs w:val="28"/>
          </w:rPr>
          <w:delText>справа-налево</w:delText>
        </w:r>
      </w:del>
      <w:proofErr w:type="spellStart"/>
      <w:ins w:id="31" w:author="Igor G. Tarancev" w:date="2020-04-17T18:10:00Z">
        <w:r w:rsidR="00902BAA">
          <w:rPr>
            <w:rFonts w:ascii="Times New Roman" w:eastAsia="Times New Roman" w:hAnsi="Times New Roman" w:cs="Times New Roman"/>
            <w:sz w:val="28"/>
            <w:szCs w:val="28"/>
          </w:rPr>
          <w:t>слева-направо</w:t>
        </w:r>
      </w:ins>
      <w:proofErr w:type="spellEnd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снизу-вверх; длину и ширину картинки, а также ее глубину цвета. </w:t>
      </w:r>
      <w:proofErr w:type="gramStart"/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Все эти данные передаются в соответствующую функцию </w:t>
      </w:r>
      <w:ins w:id="32" w:author="Igor G. Tarancev" w:date="2020-04-17T19:17:00Z">
        <w:r w:rsidR="00DD56F7" w:rsidRPr="00253BE0">
          <w:rPr>
            <w:rFonts w:ascii="Times New Roman" w:eastAsia="Times New Roman" w:hAnsi="Times New Roman" w:cs="Times New Roman"/>
            <w:sz w:val="28"/>
            <w:szCs w:val="28"/>
          </w:rPr>
          <w:t>«Искател</w:t>
        </w:r>
        <w:r w:rsidR="00DD56F7">
          <w:rPr>
            <w:rFonts w:ascii="Times New Roman" w:eastAsia="Times New Roman" w:hAnsi="Times New Roman" w:cs="Times New Roman"/>
            <w:sz w:val="28"/>
            <w:szCs w:val="28"/>
          </w:rPr>
          <w:t>я</w:t>
        </w:r>
        <w:r w:rsidR="00DD56F7" w:rsidRPr="00253BE0">
          <w:rPr>
            <w:rFonts w:ascii="Times New Roman" w:eastAsia="Times New Roman" w:hAnsi="Times New Roman" w:cs="Times New Roman"/>
            <w:sz w:val="28"/>
            <w:szCs w:val="28"/>
          </w:rPr>
          <w:t xml:space="preserve"> лиц»</w:t>
        </w:r>
      </w:ins>
      <w:del w:id="33" w:author="Igor G. Tarancev" w:date="2020-04-17T19:17:00Z">
        <w:r w:rsidRPr="00253BE0" w:rsidDel="00DD56F7">
          <w:rPr>
            <w:rFonts w:ascii="Times New Roman" w:eastAsia="Times New Roman" w:hAnsi="Times New Roman" w:cs="Times New Roman"/>
            <w:sz w:val="28"/>
            <w:szCs w:val="28"/>
          </w:rPr>
          <w:delText>загрузчика</w:delText>
        </w:r>
      </w:del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, где он уже делает свою работу – определяет лица на фотографии, создает по ним </w:t>
      </w:r>
      <w:r w:rsidRPr="00DD56F7">
        <w:rPr>
          <w:rFonts w:ascii="Times New Roman" w:eastAsia="Times New Roman" w:hAnsi="Times New Roman" w:cs="Times New Roman"/>
          <w:sz w:val="28"/>
          <w:szCs w:val="28"/>
          <w:highlight w:val="yellow"/>
          <w:rPrChange w:id="34" w:author="Igor G. Tarancev" w:date="2020-04-17T19:20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«описания лиц» и добавляет их в базу данных</w:t>
      </w:r>
      <w:ins w:id="35" w:author="Igor G. Tarancev" w:date="2020-04-17T19:20:00Z">
        <w:r w:rsidR="00DD56F7">
          <w:rPr>
            <w:rFonts w:ascii="Times New Roman" w:eastAsia="Times New Roman" w:hAnsi="Times New Roman" w:cs="Times New Roman"/>
            <w:sz w:val="28"/>
            <w:szCs w:val="28"/>
          </w:rPr>
          <w:t xml:space="preserve"> не так </w:t>
        </w:r>
        <w:r w:rsidR="00DD56F7">
          <w:rPr>
            <w:rFonts w:ascii="Times New Roman" w:eastAsia="Times New Roman" w:hAnsi="Times New Roman" w:cs="Times New Roman"/>
            <w:sz w:val="28"/>
            <w:szCs w:val="28"/>
          </w:rPr>
          <w:t>–</w:t>
        </w:r>
        <w:r w:rsidR="00DD56F7">
          <w:rPr>
            <w:rFonts w:ascii="Times New Roman" w:eastAsia="Times New Roman" w:hAnsi="Times New Roman" w:cs="Times New Roman"/>
            <w:sz w:val="28"/>
            <w:szCs w:val="28"/>
          </w:rPr>
          <w:t xml:space="preserve"> сначала создает первичные описания лиц, а потом по выходу из цикла (писать в другом месте) собирает другие описания и сохраняет их в базу</w:t>
        </w:r>
      </w:ins>
      <w:r w:rsidRPr="00253BE0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(loader-&gt;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hasFrameToRead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()) {</w:t>
      </w:r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const</w:t>
      </w:r>
      <w:proofErr w:type="gram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curentDataFrameNumber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= loader-&gt;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getLastReadFrameNumber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();</w:t>
      </w:r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unsigned</w:t>
      </w:r>
      <w:proofErr w:type="gram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char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* data = loader-&gt;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readNextFrame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();</w:t>
      </w:r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const</w:t>
      </w:r>
      <w:proofErr w:type="gram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width = loader-&gt;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getPictureWidth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();</w:t>
      </w:r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const</w:t>
      </w:r>
      <w:proofErr w:type="gram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height = loader-&gt;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getPictureHeight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();</w:t>
      </w:r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const</w:t>
      </w:r>
      <w:proofErr w:type="gram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scanLine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= loader-&gt;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getSkanLine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();</w:t>
      </w:r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faceFinder</w:t>
      </w:r>
      <w:proofErr w:type="spellEnd"/>
      <w:proofErr w:type="gram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addImage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curentDataFrameNumber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, data, width, height, 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scanLine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IFaceFinder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87308">
        <w:rPr>
          <w:rFonts w:ascii="Times New Roman" w:eastAsia="Consolas" w:hAnsi="Times New Roman" w:cs="Times New Roman"/>
          <w:color w:val="2B91AF"/>
          <w:sz w:val="24"/>
          <w:szCs w:val="24"/>
          <w:lang w:val="en-US"/>
        </w:rPr>
        <w:t>ColorDepth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::</w:t>
      </w:r>
      <w:r w:rsidRPr="00C87308">
        <w:rPr>
          <w:rFonts w:ascii="Times New Roman" w:eastAsia="Consolas" w:hAnsi="Times New Roman" w:cs="Times New Roman"/>
          <w:color w:val="2F4F4F"/>
          <w:sz w:val="24"/>
          <w:szCs w:val="24"/>
          <w:lang w:val="en-US"/>
        </w:rPr>
        <w:t>Bit24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);</w:t>
      </w:r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</w:rPr>
        <w:t>delete</w:t>
      </w:r>
      <w:proofErr w:type="spellEnd"/>
      <w:r w:rsidRPr="00C87308">
        <w:rPr>
          <w:rFonts w:ascii="Times New Roman" w:eastAsia="Consolas" w:hAnsi="Times New Roman" w:cs="Times New Roman"/>
          <w:color w:val="0000FF"/>
          <w:sz w:val="24"/>
          <w:szCs w:val="24"/>
        </w:rPr>
        <w:t>[]</w:t>
      </w: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data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}</w:t>
      </w:r>
    </w:p>
    <w:p w:rsidR="00901FC6" w:rsidRPr="00253BE0" w:rsidRDefault="001B534D">
      <w:p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eastAsia="Times New Roman" w:hAnsi="Times New Roman" w:cs="Times New Roman"/>
          <w:sz w:val="28"/>
          <w:szCs w:val="28"/>
        </w:rPr>
        <w:t xml:space="preserve"> Внутри цикла мы обладаем возможностями внести дополнительные параметры обработки. Например, мы можем обрабатывать только каждый 10-й кадр:</w:t>
      </w:r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proofErr w:type="spell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</w:rPr>
        <w:t>if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curentDataFrameNumber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% 10</w:t>
      </w:r>
      <w:proofErr w:type="gramStart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= 0) {</w:t>
      </w:r>
    </w:p>
    <w:p w:rsidR="00901FC6" w:rsidRPr="00C87308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87308">
        <w:rPr>
          <w:rFonts w:ascii="Times New Roman" w:eastAsia="Consolas" w:hAnsi="Times New Roman" w:cs="Times New Roman"/>
          <w:color w:val="0000FF"/>
          <w:sz w:val="24"/>
          <w:szCs w:val="24"/>
        </w:rPr>
        <w:t>continue</w:t>
      </w:r>
      <w:proofErr w:type="spellEnd"/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;</w:t>
      </w:r>
    </w:p>
    <w:p w:rsidR="00901FC6" w:rsidRPr="00C87308" w:rsidRDefault="001B534D">
      <w:pPr>
        <w:tabs>
          <w:tab w:val="left" w:pos="2713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87308">
        <w:rPr>
          <w:rFonts w:ascii="Times New Roman" w:eastAsia="Consolas" w:hAnsi="Times New Roman" w:cs="Times New Roman"/>
          <w:color w:val="000000"/>
          <w:sz w:val="24"/>
          <w:szCs w:val="24"/>
        </w:rPr>
        <w:t>}</w:t>
      </w:r>
      <w:r w:rsidRPr="00C8730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01FC6" w:rsidRDefault="001B534D">
      <w:pPr>
        <w:tabs>
          <w:tab w:val="left" w:pos="2713"/>
        </w:tabs>
        <w:rPr>
          <w:ins w:id="36" w:author="Igor G. Tarancev" w:date="2020-04-17T19:29:00Z"/>
          <w:rFonts w:ascii="Times New Roman" w:eastAsia="Times New Roman" w:hAnsi="Times New Roman" w:cs="Times New Roman"/>
          <w:sz w:val="28"/>
          <w:szCs w:val="28"/>
        </w:rPr>
      </w:pPr>
      <w:r w:rsidRPr="00A67A42">
        <w:rPr>
          <w:rFonts w:ascii="Times New Roman" w:eastAsia="Times New Roman" w:hAnsi="Times New Roman" w:cs="Times New Roman"/>
          <w:sz w:val="28"/>
          <w:szCs w:val="28"/>
        </w:rPr>
        <w:t xml:space="preserve">После окончания обработки видеозаписи необходимо завершить </w:t>
      </w:r>
      <w:proofErr w:type="gramStart"/>
      <w:r w:rsidRPr="00A67A42">
        <w:rPr>
          <w:rFonts w:ascii="Times New Roman" w:eastAsia="Times New Roman" w:hAnsi="Times New Roman" w:cs="Times New Roman"/>
          <w:sz w:val="28"/>
          <w:szCs w:val="28"/>
        </w:rPr>
        <w:t>работу</w:t>
      </w:r>
      <w:proofErr w:type="gramEnd"/>
      <w:r w:rsidRPr="00A67A42">
        <w:rPr>
          <w:rFonts w:ascii="Times New Roman" w:eastAsia="Times New Roman" w:hAnsi="Times New Roman" w:cs="Times New Roman"/>
          <w:sz w:val="28"/>
          <w:szCs w:val="28"/>
        </w:rPr>
        <w:t xml:space="preserve"> как загрузчика, так и обработчика лиц. Во время завершения загрузки происходят действия постобработки, </w:t>
      </w:r>
      <w:r w:rsidRPr="00DD56F7">
        <w:rPr>
          <w:rFonts w:ascii="Times New Roman" w:eastAsia="Times New Roman" w:hAnsi="Times New Roman" w:cs="Times New Roman"/>
          <w:sz w:val="28"/>
          <w:szCs w:val="28"/>
          <w:highlight w:val="yellow"/>
          <w:rPrChange w:id="37" w:author="Igor G. Tarancev" w:date="2020-04-17T19:21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окончательно</w:t>
      </w:r>
      <w:ins w:id="38" w:author="Igor G. Tarancev" w:date="2020-04-17T19:21:00Z">
        <w:r w:rsidR="00DD56F7">
          <w:rPr>
            <w:rFonts w:ascii="Times New Roman" w:eastAsia="Times New Roman" w:hAnsi="Times New Roman" w:cs="Times New Roman"/>
            <w:sz w:val="28"/>
            <w:szCs w:val="28"/>
          </w:rPr>
          <w:t xml:space="preserve"> (здесь те</w:t>
        </w:r>
        <w:proofErr w:type="gramStart"/>
        <w:r w:rsidR="00DD56F7">
          <w:rPr>
            <w:rFonts w:ascii="Times New Roman" w:eastAsia="Times New Roman" w:hAnsi="Times New Roman" w:cs="Times New Roman"/>
            <w:sz w:val="28"/>
            <w:szCs w:val="28"/>
          </w:rPr>
          <w:t>кст пр</w:t>
        </w:r>
        <w:proofErr w:type="gramEnd"/>
        <w:r w:rsidR="00DD56F7">
          <w:rPr>
            <w:rFonts w:ascii="Times New Roman" w:eastAsia="Times New Roman" w:hAnsi="Times New Roman" w:cs="Times New Roman"/>
            <w:sz w:val="28"/>
            <w:szCs w:val="28"/>
          </w:rPr>
          <w:t xml:space="preserve">о сохранение </w:t>
        </w:r>
      </w:ins>
      <w:ins w:id="39" w:author="Igor G. Tarancev" w:date="2020-04-17T19:22:00Z">
        <w:r w:rsidR="00DD56F7">
          <w:rPr>
            <w:rFonts w:ascii="Times New Roman" w:eastAsia="Times New Roman" w:hAnsi="Times New Roman" w:cs="Times New Roman"/>
            <w:sz w:val="28"/>
            <w:szCs w:val="28"/>
          </w:rPr>
          <w:t>–</w:t>
        </w:r>
      </w:ins>
      <w:ins w:id="40" w:author="Igor G. Tarancev" w:date="2020-04-17T19:21:00Z">
        <w:r w:rsidR="00DD56F7">
          <w:rPr>
            <w:rFonts w:ascii="Times New Roman" w:eastAsia="Times New Roman" w:hAnsi="Times New Roman" w:cs="Times New Roman"/>
            <w:sz w:val="28"/>
            <w:szCs w:val="28"/>
          </w:rPr>
          <w:t xml:space="preserve"> что </w:t>
        </w:r>
      </w:ins>
      <w:ins w:id="41" w:author="Igor G. Tarancev" w:date="2020-04-17T19:22:00Z">
        <w:r w:rsidR="00DD56F7">
          <w:rPr>
            <w:rFonts w:ascii="Times New Roman" w:eastAsia="Times New Roman" w:hAnsi="Times New Roman" w:cs="Times New Roman"/>
            <w:sz w:val="28"/>
            <w:szCs w:val="28"/>
          </w:rPr>
          <w:t>именно</w:t>
        </w:r>
        <w:r w:rsidR="00DD56F7">
          <w:rPr>
            <w:rFonts w:ascii="Times New Roman" w:eastAsia="Times New Roman" w:hAnsi="Times New Roman" w:cs="Times New Roman"/>
            <w:sz w:val="28"/>
            <w:szCs w:val="28"/>
          </w:rPr>
          <w:t xml:space="preserve"> сохраняем)</w:t>
        </w:r>
      </w:ins>
      <w:r w:rsidRPr="00A67A42">
        <w:rPr>
          <w:rFonts w:ascii="Times New Roman" w:eastAsia="Times New Roman" w:hAnsi="Times New Roman" w:cs="Times New Roman"/>
          <w:sz w:val="28"/>
          <w:szCs w:val="28"/>
        </w:rPr>
        <w:t xml:space="preserve"> формируется база данных, закрывается входной файл видеозаписи и т.д.</w:t>
      </w:r>
    </w:p>
    <w:p w:rsidR="00B14651" w:rsidRPr="00B14651" w:rsidRDefault="00B14651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  <w:ins w:id="42" w:author="Igor G. Tarancev" w:date="2020-04-17T19:29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Можно говорить о временной базе данных </w:t>
        </w:r>
        <w:r>
          <w:rPr>
            <w:rFonts w:ascii="Times New Roman" w:eastAsia="Times New Roman" w:hAnsi="Times New Roman" w:cs="Times New Roman"/>
            <w:sz w:val="28"/>
            <w:szCs w:val="28"/>
          </w:rPr>
          <w:t>–</w:t>
        </w:r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сначала собираем все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превичные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описания в </w:t>
        </w:r>
      </w:ins>
      <w:ins w:id="43" w:author="Igor G. Tarancev" w:date="2020-04-17T19:30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локальную временную базу данных, потом (в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finish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()) выполняем сравнение, </w:t>
        </w:r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объекдинение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и прочее, сокращаем временную базу и переносим из нее в постоянную базу данных только минимум информации.</w:t>
        </w:r>
      </w:ins>
    </w:p>
    <w:p w:rsidR="00901FC6" w:rsidRPr="00A67A42" w:rsidRDefault="001B534D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proofErr w:type="gramStart"/>
      <w:r w:rsidRPr="00A67A42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loader</w:t>
      </w:r>
      <w:proofErr w:type="gramEnd"/>
      <w:r w:rsidRPr="00A67A42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-&gt;finish();</w:t>
      </w:r>
    </w:p>
    <w:p w:rsidR="00901FC6" w:rsidRDefault="001B534D">
      <w:pPr>
        <w:tabs>
          <w:tab w:val="left" w:pos="2713"/>
        </w:tabs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A67A42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faceFinder</w:t>
      </w:r>
      <w:proofErr w:type="spellEnd"/>
      <w:proofErr w:type="gramEnd"/>
      <w:r w:rsidRPr="00A67A42"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  <w:t>-&gt;finish();</w:t>
      </w:r>
    </w:p>
    <w:p w:rsidR="00A9029C" w:rsidRDefault="00A9029C">
      <w:pPr>
        <w:tabs>
          <w:tab w:val="left" w:pos="2713"/>
        </w:tabs>
        <w:rPr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44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45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46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47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48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49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50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51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52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53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54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55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56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Del="00DD56F7" w:rsidRDefault="00A9029C">
      <w:pPr>
        <w:tabs>
          <w:tab w:val="left" w:pos="2713"/>
        </w:tabs>
        <w:rPr>
          <w:del w:id="57" w:author="Igor G. Tarancev" w:date="2020-04-17T19:22:00Z"/>
          <w:rFonts w:ascii="Times New Roman" w:eastAsia="Consolas" w:hAnsi="Times New Roman" w:cs="Times New Roman"/>
          <w:color w:val="000000"/>
          <w:sz w:val="24"/>
          <w:szCs w:val="24"/>
          <w:lang w:val="en-US"/>
        </w:rPr>
      </w:pPr>
    </w:p>
    <w:p w:rsidR="00A9029C" w:rsidRPr="00A67A42" w:rsidRDefault="00A9029C">
      <w:pPr>
        <w:tabs>
          <w:tab w:val="left" w:pos="2713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D56F7" w:rsidRDefault="001B534D" w:rsidP="00624455">
      <w:pPr>
        <w:rPr>
          <w:ins w:id="58" w:author="Igor G. Tarancev" w:date="2020-04-17T19:22:00Z"/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59" w:name="_heading=h.gjdgxs" w:colFirst="0" w:colLast="0"/>
      <w:bookmarkEnd w:id="59"/>
      <w:r w:rsidRPr="00253B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DD56F7" w:rsidRDefault="00DD56F7">
      <w:pPr>
        <w:rPr>
          <w:ins w:id="60" w:author="Igor G. Tarancev" w:date="2020-04-17T19:22:00Z"/>
          <w:rFonts w:ascii="Times New Roman" w:eastAsia="Times New Roman" w:hAnsi="Times New Roman" w:cs="Times New Roman"/>
          <w:sz w:val="28"/>
          <w:szCs w:val="28"/>
          <w:lang w:val="en-US"/>
        </w:rPr>
      </w:pPr>
      <w:ins w:id="61" w:author="Igor G. Tarancev" w:date="2020-04-17T19:22:00Z">
        <w:r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br w:type="page"/>
        </w:r>
      </w:ins>
    </w:p>
    <w:p w:rsidR="00624455" w:rsidRPr="00C87308" w:rsidRDefault="00624455" w:rsidP="00624455">
      <w:pPr>
        <w:rPr>
          <w:rFonts w:ascii="Times New Roman" w:eastAsia="Times New Roman" w:hAnsi="Times New Roman" w:cs="Times New Roman"/>
          <w:b/>
          <w:sz w:val="34"/>
          <w:szCs w:val="34"/>
          <w:lang w:val="en-US"/>
        </w:rPr>
      </w:pPr>
      <w:r w:rsidRPr="00253BE0"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Сравнение</w:t>
      </w:r>
      <w:r w:rsidRPr="00C87308"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 xml:space="preserve"> </w:t>
      </w:r>
      <w:r w:rsidRPr="00253BE0">
        <w:rPr>
          <w:rFonts w:ascii="Times New Roman" w:eastAsia="Times New Roman" w:hAnsi="Times New Roman" w:cs="Times New Roman"/>
          <w:b/>
          <w:sz w:val="34"/>
          <w:szCs w:val="34"/>
        </w:rPr>
        <w:t>лиц</w:t>
      </w:r>
    </w:p>
    <w:p w:rsidR="00901FC6" w:rsidRPr="006645C9" w:rsidRDefault="00624455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645C9">
        <w:rPr>
          <w:rFonts w:ascii="Times New Roman" w:eastAsia="Times New Roman" w:hAnsi="Times New Roman" w:cs="Times New Roman"/>
          <w:sz w:val="28"/>
          <w:szCs w:val="28"/>
        </w:rPr>
        <w:t xml:space="preserve">Одним из наиболее важных моментов является сравнение двух лиц и определение степени их схожести. </w:t>
      </w:r>
      <w:r w:rsidR="009223DC" w:rsidRPr="006645C9">
        <w:rPr>
          <w:rFonts w:ascii="Times New Roman" w:eastAsia="Times New Roman" w:hAnsi="Times New Roman" w:cs="Times New Roman"/>
          <w:sz w:val="28"/>
          <w:szCs w:val="28"/>
        </w:rPr>
        <w:t>Назовем эту задачу верификацией</w:t>
      </w:r>
      <w:r w:rsidR="00433E53" w:rsidRPr="006645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E53" w:rsidRPr="006645C9">
        <w:rPr>
          <w:rFonts w:ascii="Times New Roman" w:hAnsi="Times New Roman" w:cs="Times New Roman"/>
          <w:sz w:val="28"/>
          <w:szCs w:val="28"/>
        </w:rPr>
        <w:t>[1]</w:t>
      </w:r>
      <w:r w:rsidR="009223DC" w:rsidRPr="006645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del w:id="62" w:author="Igor G. Tarancev" w:date="2020-04-17T19:23:00Z">
        <w:r w:rsidR="009223DC" w:rsidRPr="006645C9" w:rsidDel="00B14651">
          <w:rPr>
            <w:rFonts w:ascii="Times New Roman" w:eastAsia="Times New Roman" w:hAnsi="Times New Roman" w:cs="Times New Roman"/>
            <w:sz w:val="28"/>
            <w:szCs w:val="28"/>
          </w:rPr>
          <w:delText>Верификация лиц происходит</w:delText>
        </w:r>
        <w:r w:rsidR="006614D5" w:rsidRPr="006645C9" w:rsidDel="00B14651">
          <w:rPr>
            <w:rFonts w:ascii="Times New Roman" w:eastAsia="Times New Roman" w:hAnsi="Times New Roman" w:cs="Times New Roman"/>
            <w:sz w:val="28"/>
            <w:szCs w:val="28"/>
          </w:rPr>
          <w:delText xml:space="preserve"> посредством сравнения «описания» этих лиц. </w:delText>
        </w:r>
      </w:del>
      <w:r w:rsidR="006614D5" w:rsidRPr="006645C9">
        <w:rPr>
          <w:rFonts w:ascii="Times New Roman" w:eastAsia="Times New Roman" w:hAnsi="Times New Roman" w:cs="Times New Roman"/>
          <w:sz w:val="28"/>
          <w:szCs w:val="28"/>
        </w:rPr>
        <w:t xml:space="preserve">«Описание лица» </w:t>
      </w:r>
      <w:proofErr w:type="gramStart"/>
      <w:r w:rsidR="006614D5" w:rsidRPr="006645C9">
        <w:rPr>
          <w:rFonts w:ascii="Times New Roman" w:eastAsia="Times New Roman" w:hAnsi="Times New Roman" w:cs="Times New Roman"/>
          <w:sz w:val="28"/>
          <w:szCs w:val="28"/>
        </w:rPr>
        <w:t>представляет из себя</w:t>
      </w:r>
      <w:proofErr w:type="gramEnd"/>
      <w:r w:rsidR="006614D5" w:rsidRPr="006645C9">
        <w:rPr>
          <w:rFonts w:ascii="Times New Roman" w:eastAsia="Times New Roman" w:hAnsi="Times New Roman" w:cs="Times New Roman"/>
          <w:sz w:val="28"/>
          <w:szCs w:val="28"/>
        </w:rPr>
        <w:t xml:space="preserve"> некую внутреннюю структуру, </w:t>
      </w:r>
      <w:r w:rsidR="00296A45" w:rsidRPr="006645C9">
        <w:rPr>
          <w:rFonts w:ascii="Times New Roman" w:eastAsia="Times New Roman" w:hAnsi="Times New Roman" w:cs="Times New Roman"/>
          <w:sz w:val="28"/>
          <w:szCs w:val="28"/>
        </w:rPr>
        <w:t xml:space="preserve">определенную в </w:t>
      </w:r>
      <w:del w:id="63" w:author="Igor G. Tarancev" w:date="2020-04-17T19:23:00Z">
        <w:r w:rsidR="006614D5" w:rsidRPr="006645C9" w:rsidDel="00B14651">
          <w:rPr>
            <w:rFonts w:ascii="Times New Roman" w:eastAsia="Times New Roman" w:hAnsi="Times New Roman" w:cs="Times New Roman"/>
            <w:sz w:val="28"/>
            <w:szCs w:val="28"/>
          </w:rPr>
          <w:delText xml:space="preserve">конкретном </w:delText>
        </w:r>
      </w:del>
      <w:ins w:id="64" w:author="Igor G. Tarancev" w:date="2020-04-17T19:23:00Z">
        <w:r w:rsidR="00B14651">
          <w:rPr>
            <w:rFonts w:ascii="Times New Roman" w:eastAsia="Times New Roman" w:hAnsi="Times New Roman" w:cs="Times New Roman"/>
            <w:sz w:val="28"/>
            <w:szCs w:val="28"/>
          </w:rPr>
          <w:t>конкретной библиотек</w:t>
        </w:r>
        <w:r w:rsidR="00B14651">
          <w:rPr>
            <w:rFonts w:ascii="Times New Roman" w:eastAsia="Times New Roman" w:hAnsi="Times New Roman" w:cs="Times New Roman"/>
            <w:sz w:val="28"/>
            <w:szCs w:val="28"/>
          </w:rPr>
          <w:t>е</w:t>
        </w:r>
        <w:r w:rsidR="00B14651">
          <w:rPr>
            <w:rFonts w:ascii="Times New Roman" w:eastAsia="Times New Roman" w:hAnsi="Times New Roman" w:cs="Times New Roman"/>
            <w:sz w:val="28"/>
            <w:szCs w:val="28"/>
          </w:rPr>
          <w:t xml:space="preserve"> распознавания лиц</w:t>
        </w:r>
      </w:ins>
      <w:del w:id="65" w:author="Igor G. Tarancev" w:date="2020-04-17T19:23:00Z">
        <w:r w:rsidR="006614D5" w:rsidRPr="006645C9" w:rsidDel="00B14651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delText>SDK</w:delText>
        </w:r>
        <w:r w:rsidR="006614D5" w:rsidRPr="006645C9" w:rsidDel="00B14651">
          <w:rPr>
            <w:rFonts w:ascii="Times New Roman" w:eastAsia="Times New Roman" w:hAnsi="Times New Roman" w:cs="Times New Roman"/>
            <w:sz w:val="28"/>
            <w:szCs w:val="28"/>
          </w:rPr>
          <w:delText>, используемом в библиотеке</w:delText>
        </w:r>
      </w:del>
      <w:r w:rsidR="006614D5" w:rsidRPr="006645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82641" w:rsidRPr="006645C9">
        <w:rPr>
          <w:rFonts w:ascii="Times New Roman" w:eastAsia="Times New Roman" w:hAnsi="Times New Roman" w:cs="Times New Roman"/>
          <w:sz w:val="28"/>
          <w:szCs w:val="28"/>
        </w:rPr>
        <w:t>Верификация двух</w:t>
      </w:r>
      <w:r w:rsidR="00296A45" w:rsidRPr="006645C9">
        <w:rPr>
          <w:rFonts w:ascii="Times New Roman" w:eastAsia="Times New Roman" w:hAnsi="Times New Roman" w:cs="Times New Roman"/>
          <w:sz w:val="28"/>
          <w:szCs w:val="28"/>
        </w:rPr>
        <w:t xml:space="preserve"> лиц происходит посредством сравнения этих двух структур. </w:t>
      </w:r>
      <w:r w:rsidR="000B51F8" w:rsidRPr="006645C9">
        <w:rPr>
          <w:rFonts w:ascii="Times New Roman" w:eastAsia="Times New Roman" w:hAnsi="Times New Roman" w:cs="Times New Roman"/>
          <w:sz w:val="28"/>
          <w:szCs w:val="28"/>
        </w:rPr>
        <w:t>Результатом сравнения двух лиц является вероятностная мера</w:t>
      </w:r>
      <w:r w:rsidR="009B0009" w:rsidRPr="006645C9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="00814D8E" w:rsidRPr="006645C9">
        <w:rPr>
          <w:rFonts w:ascii="Times New Roman" w:eastAsia="Times New Roman" w:hAnsi="Times New Roman" w:cs="Times New Roman"/>
          <w:sz w:val="28"/>
          <w:szCs w:val="28"/>
        </w:rPr>
        <w:t xml:space="preserve"> – численное значение </w:t>
      </w:r>
      <w:r w:rsidR="00814D8E" w:rsidRPr="006645C9">
        <w:rPr>
          <w:rFonts w:ascii="Times New Roman" w:hAnsi="Times New Roman" w:cs="Times New Roman"/>
          <w:sz w:val="28"/>
          <w:szCs w:val="28"/>
        </w:rPr>
        <w:t>µ</w:t>
      </w:r>
      <w:r w:rsidR="00574369" w:rsidRPr="006645C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74369" w:rsidRPr="006645C9">
        <w:rPr>
          <w:rFonts w:ascii="Times New Roman" w:hAnsi="Times New Roman" w:cs="Times New Roman"/>
          <w:sz w:val="28"/>
          <w:szCs w:val="28"/>
        </w:rPr>
        <w:t>)</w:t>
      </w:r>
      <w:r w:rsidR="0003439C" w:rsidRPr="006645C9">
        <w:rPr>
          <w:rFonts w:ascii="Times New Roman" w:hAnsi="Times New Roman" w:cs="Times New Roman"/>
          <w:sz w:val="28"/>
          <w:szCs w:val="28"/>
        </w:rPr>
        <w:t xml:space="preserve">, </w:t>
      </w:r>
      <w:r w:rsidR="00E815B2" w:rsidRPr="006645C9">
        <w:rPr>
          <w:rFonts w:ascii="Times New Roman" w:hAnsi="Times New Roman" w:cs="Times New Roman"/>
          <w:color w:val="171717"/>
          <w:sz w:val="28"/>
          <w:szCs w:val="28"/>
          <w:shd w:val="clear" w:color="auto" w:fill="FCFDFE"/>
        </w:rPr>
        <w:t>при</w:t>
      </w:r>
      <w:r w:rsidR="00574369" w:rsidRPr="006645C9">
        <w:rPr>
          <w:rFonts w:ascii="Times New Roman" w:hAnsi="Times New Roman" w:cs="Times New Roman"/>
          <w:color w:val="171717"/>
          <w:sz w:val="28"/>
          <w:szCs w:val="28"/>
          <w:shd w:val="clear" w:color="auto" w:fill="FCFDFE"/>
        </w:rPr>
        <w:t>надлеж</w:t>
      </w:r>
      <w:r w:rsidR="0003439C" w:rsidRPr="006645C9">
        <w:rPr>
          <w:rFonts w:ascii="Times New Roman" w:hAnsi="Times New Roman" w:cs="Times New Roman"/>
          <w:color w:val="171717"/>
          <w:sz w:val="28"/>
          <w:szCs w:val="28"/>
          <w:shd w:val="clear" w:color="auto" w:fill="FCFDFE"/>
        </w:rPr>
        <w:t>ащее</w:t>
      </w:r>
      <w:r w:rsidR="00574369" w:rsidRPr="006645C9">
        <w:rPr>
          <w:rFonts w:ascii="Times New Roman" w:hAnsi="Times New Roman" w:cs="Times New Roman"/>
          <w:color w:val="171717"/>
          <w:sz w:val="28"/>
          <w:szCs w:val="28"/>
          <w:shd w:val="clear" w:color="auto" w:fill="FCFDFE"/>
        </w:rPr>
        <w:t xml:space="preserve"> отрезку</w:t>
      </w:r>
      <w:r w:rsidR="00521AF4" w:rsidRPr="006645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E4864" w:rsidRPr="006645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="00814D8E" w:rsidRPr="006645C9">
        <w:rPr>
          <w:rFonts w:ascii="Times New Roman" w:eastAsia="Times New Roman" w:hAnsi="Times New Roman" w:cs="Times New Roman"/>
          <w:sz w:val="28"/>
          <w:szCs w:val="28"/>
        </w:rPr>
        <w:t>0</w:t>
      </w:r>
      <w:r w:rsidR="00BE4864" w:rsidRPr="006645C9">
        <w:rPr>
          <w:rFonts w:ascii="Times New Roman" w:eastAsia="Times New Roman" w:hAnsi="Times New Roman" w:cs="Times New Roman"/>
          <w:sz w:val="28"/>
          <w:szCs w:val="28"/>
        </w:rPr>
        <w:t>;</w:t>
      </w:r>
      <w:r w:rsidR="00814D8E" w:rsidRPr="006645C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BE4864" w:rsidRPr="006645C9">
        <w:rPr>
          <w:rFonts w:ascii="Times New Roman" w:eastAsia="Times New Roman" w:hAnsi="Times New Roman" w:cs="Times New Roman"/>
          <w:sz w:val="28"/>
          <w:szCs w:val="28"/>
        </w:rPr>
        <w:t>]</w:t>
      </w:r>
      <w:r w:rsidR="0003439C" w:rsidRPr="006645C9">
        <w:rPr>
          <w:rFonts w:ascii="Times New Roman" w:eastAsia="Times New Roman" w:hAnsi="Times New Roman" w:cs="Times New Roman"/>
          <w:sz w:val="28"/>
          <w:szCs w:val="28"/>
        </w:rPr>
        <w:t>, где</w:t>
      </w:r>
      <w:r w:rsidR="00DD019F" w:rsidRPr="006645C9">
        <w:rPr>
          <w:rFonts w:ascii="Times New Roman" w:eastAsia="Times New Roman" w:hAnsi="Times New Roman" w:cs="Times New Roman"/>
          <w:sz w:val="28"/>
          <w:szCs w:val="28"/>
        </w:rPr>
        <w:t xml:space="preserve"> событие</w:t>
      </w:r>
      <w:r w:rsidR="0003439C" w:rsidRPr="006645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3439C" w:rsidRPr="006645C9">
        <w:rPr>
          <w:rFonts w:ascii="Times New Roman" w:eastAsia="Times New Roman" w:hAnsi="Times New Roman" w:cs="Times New Roman"/>
          <w:sz w:val="28"/>
          <w:szCs w:val="28"/>
        </w:rPr>
        <w:t xml:space="preserve"> обозначает </w:t>
      </w:r>
      <w:r w:rsidR="00D44C2A" w:rsidRPr="006645C9">
        <w:rPr>
          <w:rFonts w:ascii="Times New Roman" w:eastAsia="Times New Roman" w:hAnsi="Times New Roman" w:cs="Times New Roman"/>
          <w:sz w:val="28"/>
          <w:szCs w:val="28"/>
        </w:rPr>
        <w:t>принадлежность этих двух лиц одному человеку.</w:t>
      </w:r>
      <w:r w:rsidR="009F4E89" w:rsidRPr="006645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72B" w:rsidRPr="006645C9">
        <w:rPr>
          <w:rFonts w:ascii="Times New Roman" w:eastAsia="Times New Roman" w:hAnsi="Times New Roman" w:cs="Times New Roman"/>
          <w:sz w:val="28"/>
          <w:szCs w:val="28"/>
        </w:rPr>
        <w:t xml:space="preserve">В зависимости от значения </w:t>
      </w:r>
      <w:r w:rsidR="0036672B" w:rsidRPr="006645C9">
        <w:rPr>
          <w:rFonts w:ascii="Times New Roman" w:hAnsi="Times New Roman" w:cs="Times New Roman"/>
          <w:sz w:val="28"/>
          <w:szCs w:val="28"/>
        </w:rPr>
        <w:t>µ(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36672B" w:rsidRPr="006645C9">
        <w:rPr>
          <w:rFonts w:ascii="Times New Roman" w:hAnsi="Times New Roman" w:cs="Times New Roman"/>
          <w:sz w:val="28"/>
          <w:szCs w:val="28"/>
        </w:rPr>
        <w:t xml:space="preserve">) принимается одно из двух бинарных решений: да, лица принадлежат одному и тому же человеку, или нет, лица принадлежат разным людям. </w:t>
      </w:r>
      <w:r w:rsidR="00F2576B" w:rsidRPr="006645C9">
        <w:rPr>
          <w:rFonts w:ascii="Times New Roman" w:hAnsi="Times New Roman" w:cs="Times New Roman"/>
          <w:sz w:val="28"/>
          <w:szCs w:val="28"/>
        </w:rPr>
        <w:t>Итого мы имеем 2 варианта решения</w:t>
      </w:r>
      <w:r w:rsidR="00A32164" w:rsidRPr="006645C9">
        <w:rPr>
          <w:rFonts w:ascii="Times New Roman" w:hAnsi="Times New Roman" w:cs="Times New Roman"/>
          <w:sz w:val="28"/>
          <w:szCs w:val="28"/>
        </w:rPr>
        <w:t xml:space="preserve"> и 2 варианта того, как оно есть на самом деле. Мы получаем 4 возможных положения вещей:</w:t>
      </w:r>
    </w:p>
    <w:p w:rsidR="001B28E1" w:rsidRDefault="00A9029C" w:rsidP="001B28E1">
      <w:pPr>
        <w:keepNext/>
        <w:tabs>
          <w:tab w:val="left" w:pos="2713"/>
        </w:tabs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8207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E1" w:rsidRDefault="001B28E1">
      <w:pPr>
        <w:tabs>
          <w:tab w:val="left" w:pos="2713"/>
        </w:tabs>
      </w:pPr>
      <w:r>
        <w:rPr>
          <w:sz w:val="28"/>
        </w:rPr>
        <w:t>Рис. 1 Цветом фона обозначено реальное положение вещей (голубой – принять, оранжевый – отвергнуть), а цветом рамки – решение, принятое алгоритмом (голубой – принять, оранжевый – отвергнуть)</w:t>
      </w:r>
      <w:proofErr w:type="gramStart"/>
      <w:r>
        <w:rPr>
          <w:sz w:val="28"/>
        </w:rPr>
        <w:t>.</w:t>
      </w:r>
      <w:proofErr w:type="gramEnd"/>
      <w:ins w:id="66" w:author="Igor G. Tarancev" w:date="2020-04-17T19:24:00Z">
        <w:r w:rsidR="00B14651">
          <w:rPr>
            <w:sz w:val="28"/>
          </w:rPr>
          <w:t xml:space="preserve"> Сделай цвета </w:t>
        </w:r>
        <w:proofErr w:type="spellStart"/>
        <w:r w:rsidR="00B14651">
          <w:rPr>
            <w:sz w:val="28"/>
          </w:rPr>
          <w:t>констрастными</w:t>
        </w:r>
        <w:proofErr w:type="spellEnd"/>
        <w:r w:rsidR="00B14651">
          <w:rPr>
            <w:sz w:val="28"/>
          </w:rPr>
          <w:t xml:space="preserve"> в черно-белом исполнении</w:t>
        </w:r>
      </w:ins>
    </w:p>
    <w:p w:rsidR="00901FC6" w:rsidRPr="00253BE0" w:rsidRDefault="00F91D88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соответствии с возможными исходами имеется 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корректных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решения и 2 ошибочных: </w:t>
      </w:r>
    </w:p>
    <w:p w:rsidR="00E629F9" w:rsidRDefault="00E629F9" w:rsidP="00E629F9">
      <w:pPr>
        <w:keepNext/>
        <w:tabs>
          <w:tab w:val="left" w:pos="2713"/>
        </w:tabs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501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D88" w:rsidRPr="00E629F9" w:rsidRDefault="00E629F9" w:rsidP="00E629F9">
      <w:pPr>
        <w:pStyle w:val="af4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E629F9">
        <w:rPr>
          <w:i w:val="0"/>
          <w:iCs w:val="0"/>
          <w:color w:val="auto"/>
          <w:sz w:val="28"/>
        </w:rPr>
        <w:t xml:space="preserve">Рис. </w:t>
      </w:r>
      <w:r>
        <w:rPr>
          <w:i w:val="0"/>
          <w:iCs w:val="0"/>
          <w:color w:val="auto"/>
          <w:sz w:val="28"/>
        </w:rPr>
        <w:t xml:space="preserve">2 Левый столбец представляет из себя описание реального положения вещей, а </w:t>
      </w:r>
      <w:proofErr w:type="gramStart"/>
      <w:r>
        <w:rPr>
          <w:i w:val="0"/>
          <w:iCs w:val="0"/>
          <w:color w:val="auto"/>
          <w:sz w:val="28"/>
        </w:rPr>
        <w:t>верхняя</w:t>
      </w:r>
      <w:proofErr w:type="gramEnd"/>
      <w:r>
        <w:rPr>
          <w:i w:val="0"/>
          <w:iCs w:val="0"/>
          <w:color w:val="auto"/>
          <w:sz w:val="28"/>
        </w:rPr>
        <w:t xml:space="preserve"> стока – выбор алгоритма. Возможны 2 </w:t>
      </w:r>
      <w:proofErr w:type="gramStart"/>
      <w:r>
        <w:rPr>
          <w:i w:val="0"/>
          <w:iCs w:val="0"/>
          <w:color w:val="auto"/>
          <w:sz w:val="28"/>
        </w:rPr>
        <w:t>корректных</w:t>
      </w:r>
      <w:proofErr w:type="gramEnd"/>
      <w:r>
        <w:rPr>
          <w:i w:val="0"/>
          <w:iCs w:val="0"/>
          <w:color w:val="auto"/>
          <w:sz w:val="28"/>
        </w:rPr>
        <w:t xml:space="preserve"> результата, ошибка 1 рода («ложная тревога») и ошибка 2 рода («пропуск цели»)</w:t>
      </w:r>
      <w:r w:rsidR="009453F0">
        <w:rPr>
          <w:i w:val="0"/>
          <w:iCs w:val="0"/>
          <w:color w:val="auto"/>
          <w:sz w:val="28"/>
        </w:rPr>
        <w:t>.</w:t>
      </w:r>
    </w:p>
    <w:p w:rsidR="00901FC6" w:rsidRDefault="005F53DB">
      <w:pPr>
        <w:tabs>
          <w:tab w:val="left" w:pos="27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Лица с двух фотографий принимаются одинаковыми при </w:t>
      </w:r>
      <w:r w:rsidRPr="006645C9">
        <w:rPr>
          <w:rFonts w:ascii="Times New Roman" w:hAnsi="Times New Roman" w:cs="Times New Roman"/>
          <w:sz w:val="28"/>
          <w:szCs w:val="28"/>
        </w:rPr>
        <w:t>µ(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645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больше</w:t>
      </w:r>
      <w:ins w:id="67" w:author="Igor G. Tarancev" w:date="2020-04-17T19:25:00Z">
        <w:r w:rsidR="00B14651">
          <w:rPr>
            <w:rFonts w:ascii="Times New Roman" w:hAnsi="Times New Roman" w:cs="Times New Roman"/>
            <w:sz w:val="28"/>
            <w:szCs w:val="28"/>
          </w:rPr>
          <w:t>,</w:t>
        </w:r>
      </w:ins>
      <w:r>
        <w:rPr>
          <w:rFonts w:ascii="Times New Roman" w:hAnsi="Times New Roman" w:cs="Times New Roman"/>
          <w:sz w:val="28"/>
          <w:szCs w:val="28"/>
        </w:rPr>
        <w:t xml:space="preserve"> либо равному некоторому заданному </w:t>
      </w:r>
      <w:ins w:id="68" w:author="Igor G. Tarancev" w:date="2020-04-17T19:25:00Z">
        <w:r w:rsidR="00B14651">
          <w:rPr>
            <w:rFonts w:ascii="Times New Roman" w:hAnsi="Times New Roman" w:cs="Times New Roman"/>
            <w:sz w:val="28"/>
            <w:szCs w:val="28"/>
          </w:rPr>
          <w:t xml:space="preserve">пороговому </w:t>
        </w:r>
      </w:ins>
      <w:r>
        <w:rPr>
          <w:rFonts w:ascii="Times New Roman" w:hAnsi="Times New Roman" w:cs="Times New Roman"/>
          <w:sz w:val="28"/>
          <w:szCs w:val="28"/>
        </w:rPr>
        <w:t>значению</w:t>
      </w:r>
      <w:ins w:id="69" w:author="Igor G. Tarancev" w:date="2020-04-17T19:26:00Z">
        <w:r w:rsidR="00B14651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B14651" w:rsidRPr="006645C9">
          <w:rPr>
            <w:rFonts w:ascii="Times New Roman" w:hAnsi="Times New Roman" w:cs="Times New Roman"/>
            <w:sz w:val="28"/>
            <w:szCs w:val="28"/>
          </w:rPr>
          <w:t>µ</w:t>
        </w:r>
        <w:r w:rsidR="00B14651">
          <w:rPr>
            <w:rFonts w:ascii="Times New Roman" w:hAnsi="Times New Roman" w:cs="Times New Roman"/>
            <w:sz w:val="28"/>
            <w:szCs w:val="28"/>
          </w:rPr>
          <w:t>1</w:t>
        </w:r>
      </w:ins>
      <w:r>
        <w:rPr>
          <w:rFonts w:ascii="Times New Roman" w:hAnsi="Times New Roman" w:cs="Times New Roman"/>
          <w:sz w:val="28"/>
          <w:szCs w:val="28"/>
        </w:rPr>
        <w:t xml:space="preserve">. Соответственно, при уменьшении </w:t>
      </w:r>
      <w:del w:id="70" w:author="Igor G. Tarancev" w:date="2020-04-17T19:26:00Z">
        <w:r w:rsidDel="00B14651">
          <w:rPr>
            <w:rFonts w:ascii="Times New Roman" w:hAnsi="Times New Roman" w:cs="Times New Roman"/>
            <w:sz w:val="28"/>
            <w:szCs w:val="28"/>
          </w:rPr>
          <w:delText xml:space="preserve">данного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ins w:id="71" w:author="Igor G. Tarancev" w:date="2020-04-17T19:26:00Z">
        <w:r w:rsidR="00B14651" w:rsidRPr="006645C9">
          <w:rPr>
            <w:rFonts w:ascii="Times New Roman" w:hAnsi="Times New Roman" w:cs="Times New Roman"/>
            <w:sz w:val="28"/>
            <w:szCs w:val="28"/>
          </w:rPr>
          <w:t>µ</w:t>
        </w:r>
        <w:r w:rsidR="00B14651">
          <w:rPr>
            <w:rFonts w:ascii="Times New Roman" w:hAnsi="Times New Roman" w:cs="Times New Roman"/>
            <w:sz w:val="28"/>
            <w:szCs w:val="28"/>
          </w:rPr>
          <w:t>1</w:t>
        </w:r>
        <w:r w:rsidR="00B14651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r>
        <w:rPr>
          <w:rFonts w:ascii="Times New Roman" w:hAnsi="Times New Roman" w:cs="Times New Roman"/>
          <w:sz w:val="28"/>
          <w:szCs w:val="28"/>
        </w:rPr>
        <w:t>увеличивается вероятность ошибки 1 рода</w:t>
      </w:r>
      <w:r w:rsidR="00C445B0">
        <w:rPr>
          <w:rFonts w:ascii="Times New Roman" w:hAnsi="Times New Roman" w:cs="Times New Roman"/>
          <w:sz w:val="28"/>
          <w:szCs w:val="28"/>
        </w:rPr>
        <w:t xml:space="preserve">, а вероятность ошибки 2 рода уменьшается, </w:t>
      </w:r>
      <w:proofErr w:type="gramStart"/>
      <w:r w:rsidR="00C445B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445B0">
        <w:rPr>
          <w:rFonts w:ascii="Times New Roman" w:hAnsi="Times New Roman" w:cs="Times New Roman"/>
          <w:sz w:val="28"/>
          <w:szCs w:val="28"/>
        </w:rPr>
        <w:t xml:space="preserve"> наоборот, при</w:t>
      </w:r>
      <w:r>
        <w:rPr>
          <w:rFonts w:ascii="Times New Roman" w:hAnsi="Times New Roman" w:cs="Times New Roman"/>
          <w:sz w:val="28"/>
          <w:szCs w:val="28"/>
        </w:rPr>
        <w:t xml:space="preserve"> увеличении</w:t>
      </w:r>
      <w:r w:rsidR="00C445B0">
        <w:rPr>
          <w:rFonts w:ascii="Times New Roman" w:hAnsi="Times New Roman" w:cs="Times New Roman"/>
          <w:sz w:val="28"/>
          <w:szCs w:val="28"/>
        </w:rPr>
        <w:t xml:space="preserve"> значения </w:t>
      </w:r>
      <w:ins w:id="72" w:author="Igor G. Tarancev" w:date="2020-04-17T19:26:00Z">
        <w:r w:rsidR="00B14651" w:rsidRPr="006645C9">
          <w:rPr>
            <w:rFonts w:ascii="Times New Roman" w:hAnsi="Times New Roman" w:cs="Times New Roman"/>
            <w:sz w:val="28"/>
            <w:szCs w:val="28"/>
          </w:rPr>
          <w:t>µ</w:t>
        </w:r>
        <w:r w:rsidR="00B14651">
          <w:rPr>
            <w:rFonts w:ascii="Times New Roman" w:hAnsi="Times New Roman" w:cs="Times New Roman"/>
            <w:sz w:val="28"/>
            <w:szCs w:val="28"/>
          </w:rPr>
          <w:t>1</w:t>
        </w:r>
        <w:r w:rsidR="00B14651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r w:rsidR="00C445B0">
        <w:rPr>
          <w:rFonts w:ascii="Times New Roman" w:hAnsi="Times New Roman" w:cs="Times New Roman"/>
          <w:sz w:val="28"/>
          <w:szCs w:val="28"/>
        </w:rPr>
        <w:t>вероятность ошибки 1 рода уменьшается, а вероятность ошибки 2 рода увеличивается.</w:t>
      </w:r>
      <w:r w:rsidR="00AC43CA">
        <w:rPr>
          <w:rFonts w:ascii="Times New Roman" w:hAnsi="Times New Roman" w:cs="Times New Roman"/>
          <w:sz w:val="28"/>
          <w:szCs w:val="28"/>
        </w:rPr>
        <w:t xml:space="preserve"> В соответствии различными задачами есть смысл либо искусственно занизить значение, чтобы получить </w:t>
      </w:r>
      <w:proofErr w:type="gramStart"/>
      <w:r w:rsidR="00AC43CA">
        <w:rPr>
          <w:rFonts w:ascii="Times New Roman" w:hAnsi="Times New Roman" w:cs="Times New Roman"/>
          <w:sz w:val="28"/>
          <w:szCs w:val="28"/>
        </w:rPr>
        <w:t>гораздо большую</w:t>
      </w:r>
      <w:proofErr w:type="gramEnd"/>
      <w:r w:rsidR="00AC43CA">
        <w:rPr>
          <w:rFonts w:ascii="Times New Roman" w:hAnsi="Times New Roman" w:cs="Times New Roman"/>
          <w:sz w:val="28"/>
          <w:szCs w:val="28"/>
        </w:rPr>
        <w:t xml:space="preserve"> выборку лиц, пусть и с высокой вероятностью получения ошибочных данных</w:t>
      </w:r>
      <w:r w:rsidR="002F721F">
        <w:rPr>
          <w:rFonts w:ascii="Times New Roman" w:hAnsi="Times New Roman" w:cs="Times New Roman"/>
          <w:sz w:val="28"/>
          <w:szCs w:val="28"/>
        </w:rPr>
        <w:t xml:space="preserve">, либо завысить значение, благодаря чему выборка будет меньше объемом, однако точность совпадения заметно возрастет. </w:t>
      </w:r>
      <w:r w:rsidR="00614E54">
        <w:rPr>
          <w:rFonts w:ascii="Times New Roman" w:hAnsi="Times New Roman" w:cs="Times New Roman"/>
          <w:sz w:val="28"/>
          <w:szCs w:val="28"/>
        </w:rPr>
        <w:t xml:space="preserve">Помимо этих двух вариантов существует так же вопрос нахождения некоего среднего оптимального значения – такого, при котором вероятности ошибок 1 и 2 рода </w:t>
      </w:r>
      <w:proofErr w:type="gramStart"/>
      <w:r w:rsidR="00614E54">
        <w:rPr>
          <w:rFonts w:ascii="Times New Roman" w:hAnsi="Times New Roman" w:cs="Times New Roman"/>
          <w:sz w:val="28"/>
          <w:szCs w:val="28"/>
        </w:rPr>
        <w:t xml:space="preserve">окажутся </w:t>
      </w:r>
      <w:r w:rsidR="009711C5">
        <w:rPr>
          <w:rFonts w:ascii="Times New Roman" w:hAnsi="Times New Roman" w:cs="Times New Roman"/>
          <w:sz w:val="28"/>
          <w:szCs w:val="28"/>
        </w:rPr>
        <w:t>примерно равны</w:t>
      </w:r>
      <w:proofErr w:type="gramEnd"/>
      <w:r w:rsidR="00614E54">
        <w:rPr>
          <w:rFonts w:ascii="Times New Roman" w:hAnsi="Times New Roman" w:cs="Times New Roman"/>
          <w:sz w:val="28"/>
          <w:szCs w:val="28"/>
        </w:rPr>
        <w:t>.</w:t>
      </w:r>
      <w:r w:rsidR="0011091F">
        <w:rPr>
          <w:rFonts w:ascii="Times New Roman" w:hAnsi="Times New Roman" w:cs="Times New Roman"/>
          <w:sz w:val="28"/>
          <w:szCs w:val="28"/>
        </w:rPr>
        <w:t xml:space="preserve"> </w:t>
      </w:r>
      <w:r w:rsidR="00A45DBF">
        <w:rPr>
          <w:rFonts w:ascii="Times New Roman" w:hAnsi="Times New Roman" w:cs="Times New Roman"/>
          <w:sz w:val="28"/>
          <w:szCs w:val="28"/>
        </w:rPr>
        <w:t>Выбор необходимого значения зависит от конкретной задачи и подбирается экспериментально</w:t>
      </w:r>
      <w:ins w:id="73" w:author="Igor G. Tarancev" w:date="2020-04-17T19:27:00Z">
        <w:r w:rsidR="00B14651">
          <w:rPr>
            <w:rFonts w:ascii="Times New Roman" w:hAnsi="Times New Roman" w:cs="Times New Roman"/>
            <w:sz w:val="28"/>
            <w:szCs w:val="28"/>
          </w:rPr>
          <w:t xml:space="preserve"> для каждой библиотеки </w:t>
        </w:r>
        <w:proofErr w:type="spellStart"/>
        <w:r w:rsidR="00B14651">
          <w:rPr>
            <w:rFonts w:ascii="Times New Roman" w:hAnsi="Times New Roman" w:cs="Times New Roman"/>
            <w:sz w:val="28"/>
            <w:szCs w:val="28"/>
          </w:rPr>
          <w:t>распрзнавания</w:t>
        </w:r>
        <w:proofErr w:type="spellEnd"/>
        <w:r w:rsidR="00B14651">
          <w:rPr>
            <w:rFonts w:ascii="Times New Roman" w:hAnsi="Times New Roman" w:cs="Times New Roman"/>
            <w:sz w:val="28"/>
            <w:szCs w:val="28"/>
          </w:rPr>
          <w:t xml:space="preserve"> лиц</w:t>
        </w:r>
      </w:ins>
      <w:r w:rsidR="00A45DBF">
        <w:rPr>
          <w:rFonts w:ascii="Times New Roman" w:hAnsi="Times New Roman" w:cs="Times New Roman"/>
          <w:sz w:val="28"/>
          <w:szCs w:val="28"/>
        </w:rPr>
        <w:t>.</w:t>
      </w:r>
    </w:p>
    <w:p w:rsidR="00711A3F" w:rsidRDefault="00711A3F" w:rsidP="007749ED">
      <w:pPr>
        <w:tabs>
          <w:tab w:val="left" w:pos="2713"/>
        </w:tabs>
        <w:rPr>
          <w:ins w:id="74" w:author="Igor G. Tarancev" w:date="2020-04-17T19:32:00Z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вышеописанного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важным фактором является процедура «двойной верификации». При </w:t>
      </w:r>
      <w:r w:rsidR="00D30407">
        <w:rPr>
          <w:rFonts w:ascii="Times New Roman" w:eastAsia="Times New Roman" w:hAnsi="Times New Roman" w:cs="Times New Roman"/>
          <w:sz w:val="28"/>
          <w:szCs w:val="28"/>
        </w:rPr>
        <w:t>верификации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лица №1 и лица №2</w:t>
      </w:r>
      <w:r w:rsidR="00D30407">
        <w:rPr>
          <w:rFonts w:ascii="Times New Roman" w:eastAsia="Times New Roman" w:hAnsi="Times New Roman" w:cs="Times New Roman"/>
          <w:sz w:val="28"/>
          <w:szCs w:val="28"/>
        </w:rPr>
        <w:t xml:space="preserve"> степень их схожести может оказаться ниже заявленного порога, определяющего принадлежность двух лиц одному и тому же человеку. Это может </w:t>
      </w:r>
      <w:proofErr w:type="gramStart"/>
      <w:r w:rsidR="00D30407">
        <w:rPr>
          <w:rFonts w:ascii="Times New Roman" w:eastAsia="Times New Roman" w:hAnsi="Times New Roman" w:cs="Times New Roman"/>
          <w:sz w:val="28"/>
          <w:szCs w:val="28"/>
        </w:rPr>
        <w:t>произойти</w:t>
      </w:r>
      <w:proofErr w:type="gramEnd"/>
      <w:r w:rsidR="00E2017D">
        <w:rPr>
          <w:rFonts w:ascii="Times New Roman" w:eastAsia="Times New Roman" w:hAnsi="Times New Roman" w:cs="Times New Roman"/>
          <w:sz w:val="28"/>
          <w:szCs w:val="28"/>
        </w:rPr>
        <w:t xml:space="preserve"> даже если </w:t>
      </w:r>
      <w:del w:id="75" w:author="Igor G. Tarancev" w:date="2020-04-17T19:28:00Z">
        <w:r w:rsidR="00E2017D" w:rsidDel="00B14651">
          <w:rPr>
            <w:rFonts w:ascii="Times New Roman" w:eastAsia="Times New Roman" w:hAnsi="Times New Roman" w:cs="Times New Roman"/>
            <w:sz w:val="28"/>
            <w:szCs w:val="28"/>
          </w:rPr>
          <w:delText xml:space="preserve">на </w:delText>
        </w:r>
      </w:del>
      <w:r w:rsidR="00E2017D">
        <w:rPr>
          <w:rFonts w:ascii="Times New Roman" w:eastAsia="Times New Roman" w:hAnsi="Times New Roman" w:cs="Times New Roman"/>
          <w:sz w:val="28"/>
          <w:szCs w:val="28"/>
        </w:rPr>
        <w:t>лица принадлежат одному человеку, но</w:t>
      </w:r>
      <w:r w:rsidR="00D30407">
        <w:rPr>
          <w:rFonts w:ascii="Times New Roman" w:eastAsia="Times New Roman" w:hAnsi="Times New Roman" w:cs="Times New Roman"/>
          <w:sz w:val="28"/>
          <w:szCs w:val="28"/>
        </w:rPr>
        <w:t xml:space="preserve"> повернуты в разную сторону, находятся в неудачном ракурсе, освещение затемняет определенные части и т.п. </w:t>
      </w:r>
      <w:proofErr w:type="gramStart"/>
      <w:r w:rsidR="00D30407">
        <w:rPr>
          <w:rFonts w:ascii="Times New Roman" w:eastAsia="Times New Roman" w:hAnsi="Times New Roman" w:cs="Times New Roman"/>
          <w:sz w:val="28"/>
          <w:szCs w:val="28"/>
        </w:rPr>
        <w:t xml:space="preserve">Однако, существует лицо №3, степень схожести которого как с лицом №1, так и с лицом №2 является достаточно высокой для положительной верификации, из </w:t>
      </w:r>
      <w:r w:rsidR="00D30407">
        <w:rPr>
          <w:rFonts w:ascii="Times New Roman" w:eastAsia="Times New Roman" w:hAnsi="Times New Roman" w:cs="Times New Roman"/>
          <w:sz w:val="28"/>
          <w:szCs w:val="28"/>
        </w:rPr>
        <w:lastRenderedPageBreak/>
        <w:t>чего следует, что лицо №1 и лицо №2 тоже принадлежат одному и тому же человеку, однако</w:t>
      </w:r>
      <w:r w:rsidR="00E31B86">
        <w:rPr>
          <w:rFonts w:ascii="Times New Roman" w:eastAsia="Times New Roman" w:hAnsi="Times New Roman" w:cs="Times New Roman"/>
          <w:sz w:val="28"/>
          <w:szCs w:val="28"/>
        </w:rPr>
        <w:t>, так как на момент сравнения лица №1 и лица №2 друг с другом они были определены как принадлежащие разным людям, они</w:t>
      </w:r>
      <w:proofErr w:type="gramEnd"/>
      <w:r w:rsidR="00D30407">
        <w:rPr>
          <w:rFonts w:ascii="Times New Roman" w:eastAsia="Times New Roman" w:hAnsi="Times New Roman" w:cs="Times New Roman"/>
          <w:sz w:val="28"/>
          <w:szCs w:val="28"/>
        </w:rPr>
        <w:t xml:space="preserve"> находятся в</w:t>
      </w:r>
      <w:r w:rsidR="009A20CD">
        <w:rPr>
          <w:rFonts w:ascii="Times New Roman" w:eastAsia="Times New Roman" w:hAnsi="Times New Roman" w:cs="Times New Roman"/>
          <w:sz w:val="28"/>
          <w:szCs w:val="28"/>
        </w:rPr>
        <w:t xml:space="preserve"> разных элементах базы данных. Для того</w:t>
      </w:r>
      <w:proofErr w:type="gramStart"/>
      <w:r w:rsidR="009A20CD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9A20CD">
        <w:rPr>
          <w:rFonts w:ascii="Times New Roman" w:eastAsia="Times New Roman" w:hAnsi="Times New Roman" w:cs="Times New Roman"/>
          <w:sz w:val="28"/>
          <w:szCs w:val="28"/>
        </w:rPr>
        <w:t xml:space="preserve"> чтобы избежать подобного разделения лиц, принадлежащих одному человеку, процедура верификации проводится дважды.</w:t>
      </w:r>
      <w:r w:rsidR="006053B5">
        <w:rPr>
          <w:rFonts w:ascii="Times New Roman" w:eastAsia="Times New Roman" w:hAnsi="Times New Roman" w:cs="Times New Roman"/>
          <w:sz w:val="28"/>
          <w:szCs w:val="28"/>
        </w:rPr>
        <w:t xml:space="preserve"> В первый </w:t>
      </w:r>
      <w:proofErr w:type="gramStart"/>
      <w:r w:rsidR="006053B5">
        <w:rPr>
          <w:rFonts w:ascii="Times New Roman" w:eastAsia="Times New Roman" w:hAnsi="Times New Roman" w:cs="Times New Roman"/>
          <w:sz w:val="28"/>
          <w:szCs w:val="28"/>
        </w:rPr>
        <w:t>раз</w:t>
      </w:r>
      <w:proofErr w:type="gramEnd"/>
      <w:ins w:id="76" w:author="Igor G. Tarancev" w:date="2020-04-17T19:31:00Z">
        <w:r w:rsidR="00B14651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B14651" w:rsidRPr="00B14651">
          <w:rPr>
            <w:rFonts w:ascii="Times New Roman" w:eastAsia="Times New Roman" w:hAnsi="Times New Roman" w:cs="Times New Roman"/>
            <w:sz w:val="28"/>
            <w:szCs w:val="28"/>
            <w:highlight w:val="yellow"/>
            <w:rPrChange w:id="77" w:author="Igor G. Tarancev" w:date="2020-04-17T19:31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t>с каким порогом?</w:t>
        </w:r>
      </w:ins>
      <w:r w:rsidR="006053B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952F3">
        <w:rPr>
          <w:rFonts w:ascii="Times New Roman" w:eastAsia="Times New Roman" w:hAnsi="Times New Roman" w:cs="Times New Roman"/>
          <w:sz w:val="28"/>
          <w:szCs w:val="28"/>
        </w:rPr>
        <w:t xml:space="preserve">каждый кадр видеоролика проверяется на наличие лиц на нем и </w:t>
      </w:r>
      <w:r w:rsidR="004A2D55">
        <w:rPr>
          <w:rFonts w:ascii="Times New Roman" w:eastAsia="Times New Roman" w:hAnsi="Times New Roman" w:cs="Times New Roman"/>
          <w:sz w:val="28"/>
          <w:szCs w:val="28"/>
        </w:rPr>
        <w:t xml:space="preserve">проводится процедура верификации </w:t>
      </w:r>
      <w:r w:rsidR="00E952F3"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4A2D55">
        <w:rPr>
          <w:rFonts w:ascii="Times New Roman" w:eastAsia="Times New Roman" w:hAnsi="Times New Roman" w:cs="Times New Roman"/>
          <w:sz w:val="28"/>
          <w:szCs w:val="28"/>
        </w:rPr>
        <w:t>х</w:t>
      </w:r>
      <w:r w:rsidR="00E952F3">
        <w:rPr>
          <w:rFonts w:ascii="Times New Roman" w:eastAsia="Times New Roman" w:hAnsi="Times New Roman" w:cs="Times New Roman"/>
          <w:sz w:val="28"/>
          <w:szCs w:val="28"/>
        </w:rPr>
        <w:t xml:space="preserve"> найденные лиц</w:t>
      </w:r>
      <w:r w:rsidR="004A2D55">
        <w:rPr>
          <w:rFonts w:ascii="Times New Roman" w:eastAsia="Times New Roman" w:hAnsi="Times New Roman" w:cs="Times New Roman"/>
          <w:sz w:val="28"/>
          <w:szCs w:val="28"/>
        </w:rPr>
        <w:t xml:space="preserve"> со всеми элементами, уже сохраненными в базу</w:t>
      </w:r>
      <w:r w:rsidR="000F0D1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63CB1">
        <w:rPr>
          <w:rFonts w:ascii="Times New Roman" w:eastAsia="Times New Roman" w:hAnsi="Times New Roman" w:cs="Times New Roman"/>
          <w:sz w:val="28"/>
          <w:szCs w:val="28"/>
        </w:rPr>
        <w:t xml:space="preserve">Если порог сравнения оказывается достаточно высоким, то </w:t>
      </w:r>
      <w:r w:rsidR="00E63CB1" w:rsidRPr="00B14651">
        <w:rPr>
          <w:rFonts w:ascii="Times New Roman" w:eastAsia="Times New Roman" w:hAnsi="Times New Roman" w:cs="Times New Roman"/>
          <w:sz w:val="28"/>
          <w:szCs w:val="28"/>
          <w:highlight w:val="yellow"/>
          <w:rPrChange w:id="78" w:author="Igor G. Tarancev" w:date="2020-04-17T19:31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эти два</w:t>
      </w:r>
      <w:ins w:id="79" w:author="Igor G. Tarancev" w:date="2020-04-17T19:31:00Z">
        <w:r w:rsidR="00B14651">
          <w:rPr>
            <w:rFonts w:ascii="Times New Roman" w:eastAsia="Times New Roman" w:hAnsi="Times New Roman" w:cs="Times New Roman"/>
            <w:sz w:val="28"/>
            <w:szCs w:val="28"/>
          </w:rPr>
          <w:t xml:space="preserve"> (какие два?)</w:t>
        </w:r>
      </w:ins>
      <w:r w:rsidR="00E63CB1">
        <w:rPr>
          <w:rFonts w:ascii="Times New Roman" w:eastAsia="Times New Roman" w:hAnsi="Times New Roman" w:cs="Times New Roman"/>
          <w:sz w:val="28"/>
          <w:szCs w:val="28"/>
        </w:rPr>
        <w:t xml:space="preserve"> лица считаются принадлежащими одному человеку. </w:t>
      </w:r>
      <w:r w:rsidR="001563B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1563B5" w:rsidRPr="00B14651">
        <w:rPr>
          <w:rFonts w:ascii="Times New Roman" w:eastAsia="Times New Roman" w:hAnsi="Times New Roman" w:cs="Times New Roman"/>
          <w:sz w:val="28"/>
          <w:szCs w:val="28"/>
          <w:highlight w:val="yellow"/>
          <w:rPrChange w:id="80" w:author="Igor G. Tarancev" w:date="2020-04-17T19:32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этом случае</w:t>
      </w:r>
      <w:ins w:id="81" w:author="Igor G. Tarancev" w:date="2020-04-17T19:32:00Z">
        <w:r w:rsidR="00B14651">
          <w:rPr>
            <w:rFonts w:ascii="Times New Roman" w:eastAsia="Times New Roman" w:hAnsi="Times New Roman" w:cs="Times New Roman"/>
            <w:sz w:val="28"/>
            <w:szCs w:val="28"/>
          </w:rPr>
          <w:t xml:space="preserve"> (каком этом?)</w:t>
        </w:r>
      </w:ins>
      <w:r w:rsidR="001563B5">
        <w:rPr>
          <w:rFonts w:ascii="Times New Roman" w:eastAsia="Times New Roman" w:hAnsi="Times New Roman" w:cs="Times New Roman"/>
          <w:sz w:val="28"/>
          <w:szCs w:val="28"/>
        </w:rPr>
        <w:t>, происходит сравнение качества «описаний лиц» - того, что уже находится в базе и нового. Если находящееся в базе «описание лица» хуже, чем новое, то новое заменяет собой находящееся в базе. Если же находящееся в базе лучше, то сохраняется только порядковый номер кадра, на котором наше «худшее» описание лица находится.</w:t>
      </w:r>
      <w:r w:rsidR="00D8179B">
        <w:rPr>
          <w:rFonts w:ascii="Times New Roman" w:eastAsia="Times New Roman" w:hAnsi="Times New Roman" w:cs="Times New Roman"/>
          <w:sz w:val="28"/>
          <w:szCs w:val="28"/>
        </w:rPr>
        <w:t xml:space="preserve"> Поскольку во время первой процедуры верификации есть </w:t>
      </w:r>
      <w:r w:rsidR="00B950A8">
        <w:rPr>
          <w:rFonts w:ascii="Times New Roman" w:eastAsia="Times New Roman" w:hAnsi="Times New Roman" w:cs="Times New Roman"/>
          <w:sz w:val="28"/>
          <w:szCs w:val="28"/>
        </w:rPr>
        <w:t>вышеописанная возможность разделения двух лиц, принадлежащих одному и тому же человеку на два элемента базы, то после окончания первой процедуры верификации сразу же запускается вторая процедура, в ходе которой каждый элемент базы данных сравнивается с каждым, с целью найти дополнительные совпадения.</w:t>
      </w:r>
      <w:bookmarkStart w:id="82" w:name="_GoBack"/>
      <w:bookmarkEnd w:id="82"/>
      <w:r w:rsidR="00D304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ins w:id="83" w:author="Igor G. Tarancev" w:date="2020-04-17T19:33:00Z">
        <w:r w:rsidR="00D9287C" w:rsidRPr="00D9287C">
          <w:rPr>
            <w:rFonts w:ascii="Times New Roman" w:eastAsia="Times New Roman" w:hAnsi="Times New Roman" w:cs="Times New Roman"/>
            <w:sz w:val="28"/>
            <w:szCs w:val="28"/>
            <w:highlight w:val="yellow"/>
            <w:rPrChange w:id="84" w:author="Igor G. Tarancev" w:date="2020-04-17T19:34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t>И что сделать дальше?</w:t>
        </w:r>
      </w:ins>
    </w:p>
    <w:p w:rsidR="00B14651" w:rsidRPr="00711A3F" w:rsidRDefault="00B14651" w:rsidP="007749ED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  <w:ins w:id="85" w:author="Igor G. Tarancev" w:date="2020-04-17T19:32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Здесь нужно немного ранее ввести описание </w:t>
        </w:r>
        <w:r>
          <w:rPr>
            <w:rFonts w:ascii="Times New Roman" w:eastAsia="Times New Roman" w:hAnsi="Times New Roman" w:cs="Times New Roman"/>
            <w:sz w:val="28"/>
            <w:szCs w:val="28"/>
          </w:rPr>
          <w:t>«</w:t>
        </w:r>
        <w:r>
          <w:rPr>
            <w:rFonts w:ascii="Times New Roman" w:eastAsia="Times New Roman" w:hAnsi="Times New Roman" w:cs="Times New Roman"/>
            <w:sz w:val="28"/>
            <w:szCs w:val="28"/>
          </w:rPr>
          <w:t>качества описания лица</w:t>
        </w:r>
        <w:r>
          <w:rPr>
            <w:rFonts w:ascii="Times New Roman" w:eastAsia="Times New Roman" w:hAnsi="Times New Roman" w:cs="Times New Roman"/>
            <w:sz w:val="28"/>
            <w:szCs w:val="28"/>
          </w:rPr>
          <w:t>»</w:t>
        </w:r>
      </w:ins>
      <w:ins w:id="86" w:author="Igor G. Tarancev" w:date="2020-04-17T19:33:00Z">
        <w:r>
          <w:rPr>
            <w:rFonts w:ascii="Times New Roman" w:eastAsia="Times New Roman" w:hAnsi="Times New Roman" w:cs="Times New Roman"/>
            <w:sz w:val="28"/>
            <w:szCs w:val="28"/>
          </w:rPr>
          <w:t>, которое правильнее сделать в обзоре выше (</w:t>
        </w:r>
        <w:proofErr w:type="gramStart"/>
        <w:r>
          <w:rPr>
            <w:rFonts w:ascii="Times New Roman" w:eastAsia="Times New Roman" w:hAnsi="Times New Roman" w:cs="Times New Roman"/>
            <w:sz w:val="28"/>
            <w:szCs w:val="28"/>
          </w:rPr>
          <w:t>см</w:t>
        </w:r>
        <w:proofErr w:type="gramEnd"/>
        <w:r>
          <w:rPr>
            <w:rFonts w:ascii="Times New Roman" w:eastAsia="Times New Roman" w:hAnsi="Times New Roman" w:cs="Times New Roman"/>
            <w:sz w:val="28"/>
            <w:szCs w:val="28"/>
          </w:rPr>
          <w:t>. письмо)</w:t>
        </w:r>
      </w:ins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E629F9" w:rsidRDefault="00E629F9">
      <w:pPr>
        <w:tabs>
          <w:tab w:val="left" w:pos="2713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253BE0" w:rsidRDefault="00253BE0" w:rsidP="00253BE0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53BE0" w:rsidRPr="00253BE0" w:rsidRDefault="00347EDA" w:rsidP="00253BE0">
      <w:pPr>
        <w:rPr>
          <w:rFonts w:ascii="Times New Roman" w:eastAsia="Times New Roman" w:hAnsi="Times New Roman" w:cs="Times New Roman"/>
          <w:b/>
          <w:sz w:val="34"/>
          <w:szCs w:val="34"/>
        </w:rPr>
      </w:pPr>
      <w:r w:rsidRPr="00253BE0">
        <w:rPr>
          <w:rFonts w:ascii="Times New Roman" w:eastAsia="Times New Roman" w:hAnsi="Times New Roman" w:cs="Times New Roman"/>
          <w:b/>
          <w:sz w:val="34"/>
          <w:szCs w:val="34"/>
        </w:rPr>
        <w:t>Литература</w:t>
      </w:r>
    </w:p>
    <w:p w:rsidR="00901FC6" w:rsidRPr="00D4369F" w:rsidRDefault="00253BE0" w:rsidP="00253BE0">
      <w:pPr>
        <w:pStyle w:val="af2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3BE0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 Оценка качества алгоритмов распознавания лиц </w:t>
      </w:r>
      <w:hyperlink r:id="rId8" w:history="1">
        <w:r w:rsidRPr="00253BE0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https://habr.com/ru/company/ntechlab/blog/329412/</w:t>
        </w:r>
      </w:hyperlink>
    </w:p>
    <w:p w:rsidR="00D4369F" w:rsidRPr="000B51F8" w:rsidRDefault="00D4369F" w:rsidP="00253BE0">
      <w:pPr>
        <w:pStyle w:val="af2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4369F">
        <w:rPr>
          <w:rFonts w:ascii="Times New Roman" w:eastAsia="Times New Roman" w:hAnsi="Times New Roman" w:cs="Times New Roman"/>
          <w:sz w:val="28"/>
          <w:szCs w:val="28"/>
        </w:rPr>
        <w:t>Чернова Н. И. Теория вероятностей: Учеб</w:t>
      </w:r>
      <w:proofErr w:type="gramStart"/>
      <w:r w:rsidRPr="00D4369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D43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4369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4369F">
        <w:rPr>
          <w:rFonts w:ascii="Times New Roman" w:eastAsia="Times New Roman" w:hAnsi="Times New Roman" w:cs="Times New Roman"/>
          <w:sz w:val="28"/>
          <w:szCs w:val="28"/>
        </w:rPr>
        <w:t xml:space="preserve">особие / </w:t>
      </w:r>
      <w:proofErr w:type="spellStart"/>
      <w:r w:rsidRPr="00D4369F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D436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4369F">
        <w:rPr>
          <w:rFonts w:ascii="Times New Roman" w:eastAsia="Times New Roman" w:hAnsi="Times New Roman" w:cs="Times New Roman"/>
          <w:sz w:val="28"/>
          <w:szCs w:val="28"/>
        </w:rPr>
        <w:t>гос</w:t>
      </w:r>
      <w:proofErr w:type="spellEnd"/>
      <w:r w:rsidRPr="00D4369F">
        <w:rPr>
          <w:rFonts w:ascii="Times New Roman" w:eastAsia="Times New Roman" w:hAnsi="Times New Roman" w:cs="Times New Roman"/>
          <w:sz w:val="28"/>
          <w:szCs w:val="28"/>
        </w:rPr>
        <w:t>. ун-т. Новосибирск, 2007</w:t>
      </w:r>
    </w:p>
    <w:sectPr w:rsidR="00D4369F" w:rsidRPr="000B51F8" w:rsidSect="004E4357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1273C"/>
    <w:multiLevelType w:val="multilevel"/>
    <w:tmpl w:val="B4D496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9B3150"/>
    <w:multiLevelType w:val="hybridMultilevel"/>
    <w:tmpl w:val="220EF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AF7318"/>
    <w:multiLevelType w:val="hybridMultilevel"/>
    <w:tmpl w:val="5A88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C1856"/>
    <w:multiLevelType w:val="hybridMultilevel"/>
    <w:tmpl w:val="88E0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0BEF"/>
    <w:multiLevelType w:val="multilevel"/>
    <w:tmpl w:val="164E2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E1D432B"/>
    <w:multiLevelType w:val="multilevel"/>
    <w:tmpl w:val="243EC8A0"/>
    <w:lvl w:ilvl="0">
      <w:start w:val="1"/>
      <w:numFmt w:val="decimal"/>
      <w:pStyle w:val="caaieiai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607400E9"/>
    <w:multiLevelType w:val="multilevel"/>
    <w:tmpl w:val="3048BF6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characterSpacingControl w:val="doNotCompress"/>
  <w:compat/>
  <w:rsids>
    <w:rsidRoot w:val="00901FC6"/>
    <w:rsid w:val="0003439C"/>
    <w:rsid w:val="000B51F8"/>
    <w:rsid w:val="000B68A4"/>
    <w:rsid w:val="000D7204"/>
    <w:rsid w:val="000F0D17"/>
    <w:rsid w:val="0011091F"/>
    <w:rsid w:val="001563B5"/>
    <w:rsid w:val="001B28E1"/>
    <w:rsid w:val="001B534D"/>
    <w:rsid w:val="00253BE0"/>
    <w:rsid w:val="00296A45"/>
    <w:rsid w:val="002F721F"/>
    <w:rsid w:val="00347EDA"/>
    <w:rsid w:val="0036672B"/>
    <w:rsid w:val="003777F1"/>
    <w:rsid w:val="00433E53"/>
    <w:rsid w:val="00446E79"/>
    <w:rsid w:val="004A2D55"/>
    <w:rsid w:val="004A5670"/>
    <w:rsid w:val="004E4357"/>
    <w:rsid w:val="00521AF4"/>
    <w:rsid w:val="00557A98"/>
    <w:rsid w:val="00574369"/>
    <w:rsid w:val="005F53DB"/>
    <w:rsid w:val="006053B5"/>
    <w:rsid w:val="006114F4"/>
    <w:rsid w:val="00614E54"/>
    <w:rsid w:val="00624455"/>
    <w:rsid w:val="006614D5"/>
    <w:rsid w:val="006645C9"/>
    <w:rsid w:val="006D0A52"/>
    <w:rsid w:val="00711A3F"/>
    <w:rsid w:val="00752BC7"/>
    <w:rsid w:val="007749ED"/>
    <w:rsid w:val="007F44CB"/>
    <w:rsid w:val="00814D8E"/>
    <w:rsid w:val="0086382D"/>
    <w:rsid w:val="00901FC6"/>
    <w:rsid w:val="00902BAA"/>
    <w:rsid w:val="009223DC"/>
    <w:rsid w:val="009453F0"/>
    <w:rsid w:val="009711C5"/>
    <w:rsid w:val="009A20CD"/>
    <w:rsid w:val="009B0009"/>
    <w:rsid w:val="009F4E89"/>
    <w:rsid w:val="00A32164"/>
    <w:rsid w:val="00A45DBF"/>
    <w:rsid w:val="00A4791F"/>
    <w:rsid w:val="00A62191"/>
    <w:rsid w:val="00A67A42"/>
    <w:rsid w:val="00A73D95"/>
    <w:rsid w:val="00A9029C"/>
    <w:rsid w:val="00A91238"/>
    <w:rsid w:val="00AC43CA"/>
    <w:rsid w:val="00B14651"/>
    <w:rsid w:val="00B950A8"/>
    <w:rsid w:val="00BE4864"/>
    <w:rsid w:val="00C445B0"/>
    <w:rsid w:val="00C63CD3"/>
    <w:rsid w:val="00C82641"/>
    <w:rsid w:val="00C87308"/>
    <w:rsid w:val="00C90F47"/>
    <w:rsid w:val="00D30407"/>
    <w:rsid w:val="00D4369F"/>
    <w:rsid w:val="00D44C2A"/>
    <w:rsid w:val="00D8179B"/>
    <w:rsid w:val="00D9287C"/>
    <w:rsid w:val="00DA5B1F"/>
    <w:rsid w:val="00DD019F"/>
    <w:rsid w:val="00DD56F7"/>
    <w:rsid w:val="00E2017D"/>
    <w:rsid w:val="00E31B86"/>
    <w:rsid w:val="00E629F9"/>
    <w:rsid w:val="00E63CB1"/>
    <w:rsid w:val="00E815B2"/>
    <w:rsid w:val="00E85A45"/>
    <w:rsid w:val="00E952F3"/>
    <w:rsid w:val="00EC5B0B"/>
    <w:rsid w:val="00ED0EDA"/>
    <w:rsid w:val="00F2576B"/>
    <w:rsid w:val="00F6569B"/>
    <w:rsid w:val="00F91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861"/>
  </w:style>
  <w:style w:type="paragraph" w:styleId="1">
    <w:name w:val="heading 1"/>
    <w:basedOn w:val="a"/>
    <w:next w:val="a"/>
    <w:link w:val="10"/>
    <w:uiPriority w:val="9"/>
    <w:qFormat/>
    <w:rsid w:val="0067560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7E1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0"/>
      <w:szCs w:val="24"/>
      <w:lang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7E1"/>
    <w:pPr>
      <w:keepNext/>
      <w:numPr>
        <w:ilvl w:val="2"/>
        <w:numId w:val="1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i/>
      <w:iCs/>
      <w:sz w:val="24"/>
      <w:szCs w:val="24"/>
      <w:lang w:eastAsia="ar-SA"/>
    </w:rPr>
  </w:style>
  <w:style w:type="paragraph" w:styleId="4">
    <w:name w:val="heading 4"/>
    <w:basedOn w:val="a"/>
    <w:next w:val="a"/>
    <w:uiPriority w:val="9"/>
    <w:semiHidden/>
    <w:unhideWhenUsed/>
    <w:qFormat/>
    <w:rsid w:val="004E43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4E435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4E43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E43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4E435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7612D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1">
    <w:name w:val="Обычный (веб)1"/>
    <w:basedOn w:val="a"/>
    <w:uiPriority w:val="99"/>
    <w:rsid w:val="00652B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rsid w:val="006A68A0"/>
    <w:rPr>
      <w:color w:val="339933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4B43CB"/>
    <w:pPr>
      <w:tabs>
        <w:tab w:val="center" w:pos="4677"/>
        <w:tab w:val="right" w:pos="9355"/>
      </w:tabs>
    </w:pPr>
    <w:rPr>
      <w:lang/>
    </w:rPr>
  </w:style>
  <w:style w:type="character" w:customStyle="1" w:styleId="a6">
    <w:name w:val="Верхний колонтитул Знак"/>
    <w:link w:val="a5"/>
    <w:uiPriority w:val="99"/>
    <w:semiHidden/>
    <w:rsid w:val="004B43C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B43CB"/>
    <w:pPr>
      <w:tabs>
        <w:tab w:val="center" w:pos="4677"/>
        <w:tab w:val="right" w:pos="9355"/>
      </w:tabs>
    </w:pPr>
    <w:rPr>
      <w:lang/>
    </w:rPr>
  </w:style>
  <w:style w:type="character" w:customStyle="1" w:styleId="a8">
    <w:name w:val="Нижний колонтитул Знак"/>
    <w:link w:val="a7"/>
    <w:uiPriority w:val="99"/>
    <w:rsid w:val="004B43CB"/>
    <w:rPr>
      <w:sz w:val="22"/>
      <w:szCs w:val="22"/>
      <w:lang w:eastAsia="en-US"/>
    </w:rPr>
  </w:style>
  <w:style w:type="character" w:customStyle="1" w:styleId="20">
    <w:name w:val="Заголовок 2 Знак"/>
    <w:link w:val="2"/>
    <w:rsid w:val="00EB77E1"/>
    <w:rPr>
      <w:rFonts w:ascii="Times New Roman" w:eastAsia="Times New Roman" w:hAnsi="Times New Roman"/>
      <w:b/>
      <w:bCs/>
      <w:szCs w:val="24"/>
      <w:lang w:eastAsia="ar-SA"/>
    </w:rPr>
  </w:style>
  <w:style w:type="character" w:customStyle="1" w:styleId="30">
    <w:name w:val="Заголовок 3 Знак"/>
    <w:link w:val="3"/>
    <w:rsid w:val="00EB77E1"/>
    <w:rPr>
      <w:rFonts w:ascii="Times New Roman" w:eastAsia="Times New Roman" w:hAnsi="Times New Roman"/>
      <w:b/>
      <w:bCs/>
      <w:i/>
      <w:iCs/>
      <w:sz w:val="24"/>
      <w:szCs w:val="24"/>
      <w:lang w:eastAsia="ar-SA"/>
    </w:rPr>
  </w:style>
  <w:style w:type="character" w:styleId="a9">
    <w:name w:val="Strong"/>
    <w:uiPriority w:val="22"/>
    <w:qFormat/>
    <w:rsid w:val="00F6054E"/>
    <w:rPr>
      <w:b/>
      <w:bCs/>
    </w:rPr>
  </w:style>
  <w:style w:type="character" w:customStyle="1" w:styleId="10">
    <w:name w:val="Заголовок 1 Знак"/>
    <w:link w:val="1"/>
    <w:uiPriority w:val="9"/>
    <w:rsid w:val="0067560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21">
    <w:name w:val="Body Text Indent 2"/>
    <w:basedOn w:val="a"/>
    <w:link w:val="22"/>
    <w:rsid w:val="00C94446"/>
    <w:pPr>
      <w:spacing w:after="0" w:line="240" w:lineRule="auto"/>
      <w:ind w:firstLine="720"/>
    </w:pPr>
    <w:rPr>
      <w:rFonts w:ascii="Times New Roman" w:eastAsia="Times New Roman" w:hAnsi="Times New Roman"/>
      <w:sz w:val="28"/>
      <w:szCs w:val="24"/>
      <w:lang/>
    </w:rPr>
  </w:style>
  <w:style w:type="character" w:customStyle="1" w:styleId="22">
    <w:name w:val="Основной текст с отступом 2 Знак"/>
    <w:link w:val="21"/>
    <w:rsid w:val="00C94446"/>
    <w:rPr>
      <w:rFonts w:ascii="Times New Roman" w:eastAsia="Times New Roman" w:hAnsi="Times New Roman"/>
      <w:sz w:val="28"/>
      <w:szCs w:val="24"/>
    </w:rPr>
  </w:style>
  <w:style w:type="character" w:customStyle="1" w:styleId="submenu-table">
    <w:name w:val="submenu-table"/>
    <w:basedOn w:val="a0"/>
    <w:rsid w:val="002B2C72"/>
  </w:style>
  <w:style w:type="character" w:customStyle="1" w:styleId="butback">
    <w:name w:val="butback"/>
    <w:basedOn w:val="a0"/>
    <w:rsid w:val="002B2C72"/>
  </w:style>
  <w:style w:type="paragraph" w:styleId="HTML">
    <w:name w:val="HTML Preformatted"/>
    <w:basedOn w:val="a"/>
    <w:link w:val="HTML0"/>
    <w:rsid w:val="00E45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/>
      <w:sz w:val="20"/>
      <w:szCs w:val="20"/>
      <w:lang/>
    </w:rPr>
  </w:style>
  <w:style w:type="character" w:customStyle="1" w:styleId="HTML0">
    <w:name w:val="Стандартный HTML Знак"/>
    <w:link w:val="HTML"/>
    <w:rsid w:val="00E45DA7"/>
    <w:rPr>
      <w:rFonts w:ascii="Arial Unicode MS" w:eastAsia="Arial Unicode MS" w:hAnsi="Arial Unicode MS" w:cs="Arial Unicode MS"/>
    </w:rPr>
  </w:style>
  <w:style w:type="paragraph" w:customStyle="1" w:styleId="caaieiaie2">
    <w:name w:val="caaieiaie 2"/>
    <w:basedOn w:val="a"/>
    <w:next w:val="a"/>
    <w:rsid w:val="006A2D13"/>
    <w:pPr>
      <w:keepNext/>
      <w:widowControl w:val="0"/>
      <w:numPr>
        <w:numId w:val="4"/>
      </w:numPr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left="0" w:firstLine="0"/>
    </w:pPr>
    <w:rPr>
      <w:rFonts w:ascii="Times New Roman" w:eastAsia="Times New Roman" w:hAnsi="Times New Roman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57738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7738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77383"/>
    <w:rPr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7738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77383"/>
    <w:rPr>
      <w:b/>
      <w:bCs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57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77383"/>
    <w:rPr>
      <w:rFonts w:ascii="Segoe UI" w:hAnsi="Segoe UI" w:cs="Segoe UI"/>
      <w:sz w:val="18"/>
      <w:szCs w:val="18"/>
      <w:lang w:val="ru-RU"/>
    </w:rPr>
  </w:style>
  <w:style w:type="paragraph" w:styleId="af1">
    <w:name w:val="Subtitle"/>
    <w:basedOn w:val="a"/>
    <w:next w:val="a"/>
    <w:uiPriority w:val="11"/>
    <w:qFormat/>
    <w:rsid w:val="004E43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List Paragraph"/>
    <w:basedOn w:val="a"/>
    <w:uiPriority w:val="34"/>
    <w:qFormat/>
    <w:rsid w:val="00253BE0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574369"/>
    <w:rPr>
      <w:color w:val="808080"/>
    </w:rPr>
  </w:style>
  <w:style w:type="paragraph" w:styleId="af4">
    <w:name w:val="caption"/>
    <w:basedOn w:val="a"/>
    <w:next w:val="a"/>
    <w:uiPriority w:val="35"/>
    <w:unhideWhenUsed/>
    <w:qFormat/>
    <w:rsid w:val="001B28E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7F44C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ntechlab/blog/329412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fEDsn0TtZehVC5pv4tlxJ4dfw==">AMUW2mUjI00ev9MLCLVrY6kDbW6va4w9/dj3HFfQ2ESb0Cnb9sa9wQcey/EuSmGdBWoNRpVHbTJdkXK2MS4DLmTMKnuHgTL3dfwNKpK9mOKxdtqLnISXmt400gwCRpRhKY0/JeYIar/oqrNiGnMgX2YPGrr6ECAmL+lQTWkYikLvnuu0eBz14N62zvmV/84JooNeohjZ+bcCQc6mlmli0j5qT4nUZfRxz0rESLTDdlxODlWc5ALRJUU=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11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Igor G. Tarancev</cp:lastModifiedBy>
  <cp:revision>79</cp:revision>
  <dcterms:created xsi:type="dcterms:W3CDTF">2020-04-05T15:13:00Z</dcterms:created>
  <dcterms:modified xsi:type="dcterms:W3CDTF">2020-04-17T12:34:00Z</dcterms:modified>
</cp:coreProperties>
</file>